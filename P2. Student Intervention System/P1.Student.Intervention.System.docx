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9198592"/>
        <w:docPartObj>
          <w:docPartGallery w:val="Cover Pages"/>
          <w:docPartUnique/>
        </w:docPartObj>
      </w:sdtPr>
      <w:sdtEndPr/>
      <w:sdtContent>
        <w:p w14:paraId="58876284" w14:textId="77777777" w:rsidR="006D42D0" w:rsidRDefault="006D42D0">
          <w:r>
            <w:rPr>
              <w:noProof/>
            </w:rPr>
            <mc:AlternateContent>
              <mc:Choice Requires="wpg">
                <w:drawing>
                  <wp:anchor distT="0" distB="0" distL="114300" distR="114300" simplePos="0" relativeHeight="251662336" behindDoc="0" locked="0" layoutInCell="1" allowOverlap="1" wp14:anchorId="5C5979E0" wp14:editId="6FA56F0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B64BA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8A2160C" wp14:editId="3D34996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26534A5" w14:textId="77777777" w:rsidR="005B008A" w:rsidRDefault="005B008A">
                                    <w:pPr>
                                      <w:pStyle w:val="NoSpacing"/>
                                      <w:jc w:val="right"/>
                                      <w:rPr>
                                        <w:color w:val="595959" w:themeColor="text1" w:themeTint="A6"/>
                                        <w:sz w:val="28"/>
                                        <w:szCs w:val="28"/>
                                      </w:rPr>
                                    </w:pPr>
                                    <w:r>
                                      <w:rPr>
                                        <w:color w:val="595959" w:themeColor="text1" w:themeTint="A6"/>
                                        <w:sz w:val="28"/>
                                        <w:szCs w:val="28"/>
                                      </w:rPr>
                                      <w:t>Mike Cassell</w:t>
                                    </w:r>
                                  </w:p>
                                </w:sdtContent>
                              </w:sdt>
                              <w:p w14:paraId="7FA15C47" w14:textId="77777777" w:rsidR="005B008A" w:rsidRDefault="0072455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B008A">
                                      <w:rPr>
                                        <w:color w:val="595959" w:themeColor="text1" w:themeTint="A6"/>
                                        <w:sz w:val="18"/>
                                        <w:szCs w:val="18"/>
                                      </w:rPr>
                                      <w:t xml:space="preserve">Mike.Cassell@Rogers.com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A2160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26534A5" w14:textId="77777777" w:rsidR="005B008A" w:rsidRDefault="005B008A">
                              <w:pPr>
                                <w:pStyle w:val="NoSpacing"/>
                                <w:jc w:val="right"/>
                                <w:rPr>
                                  <w:color w:val="595959" w:themeColor="text1" w:themeTint="A6"/>
                                  <w:sz w:val="28"/>
                                  <w:szCs w:val="28"/>
                                </w:rPr>
                              </w:pPr>
                              <w:r>
                                <w:rPr>
                                  <w:color w:val="595959" w:themeColor="text1" w:themeTint="A6"/>
                                  <w:sz w:val="28"/>
                                  <w:szCs w:val="28"/>
                                </w:rPr>
                                <w:t>Mike Cassell</w:t>
                              </w:r>
                            </w:p>
                          </w:sdtContent>
                        </w:sdt>
                        <w:p w14:paraId="7FA15C47" w14:textId="77777777" w:rsidR="005B008A" w:rsidRDefault="00185B6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B008A">
                                <w:rPr>
                                  <w:color w:val="595959" w:themeColor="text1" w:themeTint="A6"/>
                                  <w:sz w:val="18"/>
                                  <w:szCs w:val="18"/>
                                </w:rPr>
                                <w:t xml:space="preserve">Mike.Cassell@Rogers.com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5EE1CD3" wp14:editId="3AD48FA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508A08" w14:textId="77777777" w:rsidR="005B008A" w:rsidRDefault="005B008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CCC5076" w14:textId="0880B87F" w:rsidR="005B008A" w:rsidRDefault="00730416">
                                    <w:pPr>
                                      <w:pStyle w:val="NoSpacing"/>
                                      <w:jc w:val="right"/>
                                      <w:rPr>
                                        <w:color w:val="595959" w:themeColor="text1" w:themeTint="A6"/>
                                        <w:sz w:val="20"/>
                                        <w:szCs w:val="20"/>
                                      </w:rPr>
                                    </w:pPr>
                                    <w:r>
                                      <w:rPr>
                                        <w:color w:val="595959" w:themeColor="text1" w:themeTint="A6"/>
                                        <w:sz w:val="20"/>
                                        <w:szCs w:val="20"/>
                                      </w:rPr>
                                      <w:t>Using machine learning, I created a system to identify students at-risk of failing to enable early targeted intervention.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5EE1CD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0508A08" w14:textId="77777777" w:rsidR="005B008A" w:rsidRDefault="005B008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CCC5076" w14:textId="0880B87F" w:rsidR="005B008A" w:rsidRDefault="00730416">
                              <w:pPr>
                                <w:pStyle w:val="NoSpacing"/>
                                <w:jc w:val="right"/>
                                <w:rPr>
                                  <w:color w:val="595959" w:themeColor="text1" w:themeTint="A6"/>
                                  <w:sz w:val="20"/>
                                  <w:szCs w:val="20"/>
                                </w:rPr>
                              </w:pPr>
                              <w:r>
                                <w:rPr>
                                  <w:color w:val="595959" w:themeColor="text1" w:themeTint="A6"/>
                                  <w:sz w:val="20"/>
                                  <w:szCs w:val="20"/>
                                </w:rPr>
                                <w:t>Using machine learning, I created a system to identify students at-risk of failing to enable early targeted intervention.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7982B67" wp14:editId="73C5BC3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24682" w14:textId="35B33898" w:rsidR="005B008A" w:rsidRDefault="0072455A">
                                <w:pPr>
                                  <w:jc w:val="right"/>
                                  <w:rPr>
                                    <w:color w:val="5B9BD5" w:themeColor="accent1"/>
                                    <w:sz w:val="64"/>
                                    <w:szCs w:val="64"/>
                                  </w:rPr>
                                </w:pPr>
                                <w:sdt>
                                  <w:sdtPr>
                                    <w:rPr>
                                      <w:rFonts w:asciiTheme="majorHAnsi" w:eastAsiaTheme="majorEastAsia" w:hAnsiTheme="majorHAnsi" w:cstheme="majorBidi"/>
                                      <w:spacing w:val="-10"/>
                                      <w:kern w:val="28"/>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30416">
                                      <w:rPr>
                                        <w:rFonts w:asciiTheme="majorHAnsi" w:eastAsiaTheme="majorEastAsia" w:hAnsiTheme="majorHAnsi" w:cstheme="majorBidi"/>
                                        <w:spacing w:val="-10"/>
                                        <w:kern w:val="28"/>
                                        <w:sz w:val="56"/>
                                        <w:szCs w:val="56"/>
                                      </w:rPr>
                                      <w:t>Building a Student Intervention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087C277" w14:textId="0A80B150" w:rsidR="005B008A" w:rsidRDefault="00730416">
                                    <w:pPr>
                                      <w:jc w:val="right"/>
                                      <w:rPr>
                                        <w:smallCaps/>
                                        <w:color w:val="404040" w:themeColor="text1" w:themeTint="BF"/>
                                        <w:sz w:val="36"/>
                                        <w:szCs w:val="36"/>
                                      </w:rPr>
                                    </w:pPr>
                                    <w:r>
                                      <w:rPr>
                                        <w:color w:val="404040" w:themeColor="text1" w:themeTint="BF"/>
                                        <w:sz w:val="36"/>
                                        <w:szCs w:val="36"/>
                                      </w:rPr>
                                      <w:t>Project 2</w:t>
                                    </w:r>
                                    <w:r w:rsidR="005B008A">
                                      <w:rPr>
                                        <w:color w:val="404040" w:themeColor="text1" w:themeTint="BF"/>
                                        <w:sz w:val="36"/>
                                        <w:szCs w:val="36"/>
                                      </w:rPr>
                                      <w:t>, Udacity ML Engineer Nanodegree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982B6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3F24682" w14:textId="35B33898" w:rsidR="005B008A" w:rsidRDefault="00185B65">
                          <w:pPr>
                            <w:jc w:val="right"/>
                            <w:rPr>
                              <w:color w:val="5B9BD5" w:themeColor="accent1"/>
                              <w:sz w:val="64"/>
                              <w:szCs w:val="64"/>
                            </w:rPr>
                          </w:pPr>
                          <w:sdt>
                            <w:sdtPr>
                              <w:rPr>
                                <w:rFonts w:asciiTheme="majorHAnsi" w:eastAsiaTheme="majorEastAsia" w:hAnsiTheme="majorHAnsi" w:cstheme="majorBidi"/>
                                <w:spacing w:val="-10"/>
                                <w:kern w:val="28"/>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30416">
                                <w:rPr>
                                  <w:rFonts w:asciiTheme="majorHAnsi" w:eastAsiaTheme="majorEastAsia" w:hAnsiTheme="majorHAnsi" w:cstheme="majorBidi"/>
                                  <w:spacing w:val="-10"/>
                                  <w:kern w:val="28"/>
                                  <w:sz w:val="56"/>
                                  <w:szCs w:val="56"/>
                                </w:rPr>
                                <w:t>Building a Student Intervention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087C277" w14:textId="0A80B150" w:rsidR="005B008A" w:rsidRDefault="00730416">
                              <w:pPr>
                                <w:jc w:val="right"/>
                                <w:rPr>
                                  <w:smallCaps/>
                                  <w:color w:val="404040" w:themeColor="text1" w:themeTint="BF"/>
                                  <w:sz w:val="36"/>
                                  <w:szCs w:val="36"/>
                                </w:rPr>
                              </w:pPr>
                              <w:r>
                                <w:rPr>
                                  <w:color w:val="404040" w:themeColor="text1" w:themeTint="BF"/>
                                  <w:sz w:val="36"/>
                                  <w:szCs w:val="36"/>
                                </w:rPr>
                                <w:t>Project 2</w:t>
                              </w:r>
                              <w:r w:rsidR="005B008A">
                                <w:rPr>
                                  <w:color w:val="404040" w:themeColor="text1" w:themeTint="BF"/>
                                  <w:sz w:val="36"/>
                                  <w:szCs w:val="36"/>
                                </w:rPr>
                                <w:t>, Udacity ML Engineer Nanodegree</w:t>
                              </w:r>
                            </w:p>
                          </w:sdtContent>
                        </w:sdt>
                      </w:txbxContent>
                    </v:textbox>
                    <w10:wrap type="square" anchorx="page" anchory="page"/>
                  </v:shape>
                </w:pict>
              </mc:Fallback>
            </mc:AlternateContent>
          </w:r>
        </w:p>
        <w:p w14:paraId="5CDB58B7" w14:textId="77777777" w:rsidR="006D42D0" w:rsidRDefault="006D42D0">
          <w:r>
            <w:br w:type="page"/>
          </w:r>
        </w:p>
      </w:sdtContent>
    </w:sdt>
    <w:p w14:paraId="1E2E6047" w14:textId="68A3B6F0" w:rsidR="00730416" w:rsidRDefault="00730416" w:rsidP="00730416">
      <w:pPr>
        <w:pStyle w:val="Heading1"/>
      </w:pPr>
      <w:r>
        <w:lastRenderedPageBreak/>
        <w:t>Classification vs Regression</w:t>
      </w:r>
    </w:p>
    <w:p w14:paraId="6218B34F" w14:textId="6A4F1454" w:rsidR="00730416" w:rsidRPr="00730416" w:rsidRDefault="00730416" w:rsidP="00730416">
      <w:r>
        <w:t>This project is a classification project since we are attempting to figure out if a student is at risk of failing or not (a binary choice). We are not interested in predicting a specific grade or other number, simply whether they belong to the at-risk group.</w:t>
      </w:r>
    </w:p>
    <w:p w14:paraId="59CB529B" w14:textId="7983535E" w:rsidR="00730416" w:rsidRDefault="00730416" w:rsidP="00730416">
      <w:pPr>
        <w:pStyle w:val="Heading1"/>
      </w:pPr>
      <w:r>
        <w:t>Exploring the Data</w:t>
      </w:r>
    </w:p>
    <w:p w14:paraId="3E2239C1" w14:textId="2F344512" w:rsidR="00730416" w:rsidRDefault="00730416" w:rsidP="00730416">
      <w:r>
        <w:t>The requested summary data exploring the dataset were:</w:t>
      </w:r>
    </w:p>
    <w:p w14:paraId="669615EF" w14:textId="77777777" w:rsidR="00730416" w:rsidRPr="00730416" w:rsidRDefault="00730416" w:rsidP="00730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pPr>
      <w:r w:rsidRPr="00730416">
        <w:t>Total number of students: 395</w:t>
      </w:r>
    </w:p>
    <w:p w14:paraId="26D4516F" w14:textId="77777777" w:rsidR="00730416" w:rsidRPr="00730416" w:rsidRDefault="00730416" w:rsidP="00730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pPr>
      <w:r w:rsidRPr="00730416">
        <w:t>Number of students who passed: 265</w:t>
      </w:r>
    </w:p>
    <w:p w14:paraId="3A44E079" w14:textId="77777777" w:rsidR="00730416" w:rsidRPr="00730416" w:rsidRDefault="00730416" w:rsidP="00730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pPr>
      <w:r w:rsidRPr="00730416">
        <w:t>Number of students who failed: 130</w:t>
      </w:r>
    </w:p>
    <w:p w14:paraId="7F6450EE" w14:textId="6008C4E2" w:rsidR="00730416" w:rsidRPr="00730416" w:rsidRDefault="00730416" w:rsidP="00730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pPr>
      <w:r w:rsidRPr="00730416">
        <w:t xml:space="preserve">Number of features: </w:t>
      </w:r>
      <w:del w:id="0" w:author="Mike Cassell" w:date="2015-12-27T14:32:00Z">
        <w:r w:rsidRPr="00730416" w:rsidDel="00FF4852">
          <w:delText>31</w:delText>
        </w:r>
      </w:del>
      <w:ins w:id="1" w:author="Mike Cassell" w:date="2015-12-27T14:32:00Z">
        <w:r w:rsidR="00FF4852" w:rsidRPr="00730416">
          <w:t>3</w:t>
        </w:r>
        <w:r w:rsidR="00FF4852">
          <w:t>0</w:t>
        </w:r>
      </w:ins>
    </w:p>
    <w:p w14:paraId="3A101A9E" w14:textId="77777777" w:rsidR="00730416" w:rsidRDefault="00730416" w:rsidP="00730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pPr>
      <w:r w:rsidRPr="00730416">
        <w:t>Graduation rate of the class: 67.09%</w:t>
      </w:r>
    </w:p>
    <w:p w14:paraId="42ABB14C" w14:textId="77777777" w:rsidR="00730416" w:rsidRDefault="00730416" w:rsidP="00730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pPr>
    </w:p>
    <w:p w14:paraId="5228FC4E" w14:textId="58AD6D27" w:rsidR="00730416" w:rsidRDefault="00730416" w:rsidP="00730416">
      <w:pPr>
        <w:pStyle w:val="Heading1"/>
        <w:rPr>
          <w:sz w:val="27"/>
          <w:szCs w:val="27"/>
        </w:rPr>
      </w:pPr>
      <w:r>
        <w:t>Training and Evaluating Models</w:t>
      </w:r>
    </w:p>
    <w:p w14:paraId="09640DF0" w14:textId="77777777" w:rsidR="00730416" w:rsidRDefault="00730416" w:rsidP="00D5238B">
      <w:r>
        <w:t>Choose 3 supervised learning models that are available in scikit-learn, and appropriate for this problem. For each model:</w:t>
      </w:r>
    </w:p>
    <w:p w14:paraId="5E775C3E" w14:textId="77777777" w:rsidR="00730416" w:rsidRDefault="00730416" w:rsidP="00D5238B">
      <w:pPr>
        <w:pStyle w:val="ListParagraph"/>
        <w:numPr>
          <w:ilvl w:val="0"/>
          <w:numId w:val="8"/>
        </w:numPr>
      </w:pPr>
      <w:r>
        <w:t>What are the general applications of this model? What are its strengths and weaknesses?</w:t>
      </w:r>
    </w:p>
    <w:p w14:paraId="241AAF3C" w14:textId="77777777" w:rsidR="00730416" w:rsidRDefault="00730416" w:rsidP="00D5238B">
      <w:pPr>
        <w:pStyle w:val="ListParagraph"/>
        <w:numPr>
          <w:ilvl w:val="0"/>
          <w:numId w:val="8"/>
        </w:numPr>
      </w:pPr>
      <w:r>
        <w:t>Given what you know about the data so far, why did you choose this model to apply?</w:t>
      </w:r>
    </w:p>
    <w:p w14:paraId="2EC15C2D" w14:textId="77777777" w:rsidR="00730416" w:rsidRDefault="00730416" w:rsidP="00D5238B">
      <w:pPr>
        <w:pStyle w:val="ListParagraph"/>
        <w:numPr>
          <w:ilvl w:val="0"/>
          <w:numId w:val="8"/>
        </w:numPr>
      </w:pPr>
      <w:r>
        <w:t>Fit this model to the training data, try to predict labels (for both training and test sets), and measure the F1 score. Repeat this process with different training set sizes (100, 200, 300), keeping test set constant.</w:t>
      </w:r>
    </w:p>
    <w:p w14:paraId="4AF9F9D9" w14:textId="34A9332E" w:rsidR="00730416" w:rsidRDefault="00730416" w:rsidP="00D5238B">
      <w:pPr>
        <w:pStyle w:val="ListParagraph"/>
        <w:numPr>
          <w:ilvl w:val="0"/>
          <w:numId w:val="8"/>
        </w:numPr>
      </w:pPr>
      <w:r>
        <w:t>Produce a table</w:t>
      </w:r>
      <w:r w:rsidRPr="00D5238B">
        <w:rPr>
          <w:rStyle w:val="apple-converted-space"/>
          <w:rFonts w:ascii="Helvetica" w:hAnsi="Helvetica" w:cs="Helvetica"/>
          <w:color w:val="303030"/>
          <w:sz w:val="21"/>
          <w:szCs w:val="21"/>
        </w:rPr>
        <w:t> </w:t>
      </w:r>
      <w:r>
        <w:t>showing training time, prediction time, F1 score on training set and F1 score on test set, for each training set size.</w:t>
      </w:r>
    </w:p>
    <w:p w14:paraId="5A1D3C7B" w14:textId="77777777" w:rsidR="00D5238B" w:rsidRDefault="00D5238B" w:rsidP="00D5238B">
      <w:pPr>
        <w:pStyle w:val="ListParagraph"/>
        <w:numPr>
          <w:ilvl w:val="0"/>
          <w:numId w:val="8"/>
        </w:numPr>
      </w:pPr>
    </w:p>
    <w:p w14:paraId="72F2C8F4" w14:textId="55D07C1F" w:rsidR="00730416" w:rsidRDefault="00730416" w:rsidP="00730416">
      <w:pPr>
        <w:pStyle w:val="Heading2"/>
      </w:pPr>
      <w:r>
        <w:t>A Decision Tree Classifier</w:t>
      </w:r>
    </w:p>
    <w:p w14:paraId="73DDB90B" w14:textId="77777777" w:rsidR="00730416" w:rsidRPr="00730416" w:rsidRDefault="00730416" w:rsidP="00730416">
      <w:pPr>
        <w:pStyle w:val="Heading3"/>
        <w:rPr>
          <w:rFonts w:eastAsia="Times New Roman"/>
        </w:rPr>
      </w:pPr>
      <w:r w:rsidRPr="00730416">
        <w:rPr>
          <w:rFonts w:eastAsia="Times New Roman"/>
        </w:rPr>
        <w:t>What is the theoretical O(n) time &amp; space complexity in terms of input size?</w:t>
      </w:r>
    </w:p>
    <w:p w14:paraId="1C10CADE" w14:textId="2AD94282" w:rsidR="00730416" w:rsidRPr="00730416" w:rsidRDefault="00730416" w:rsidP="00730416">
      <w:r w:rsidRPr="00730416">
        <w:t>According to the scikit-learn reference material, the O(n) time expense for training a tree is O(n²</w:t>
      </w:r>
      <w:r w:rsidRPr="00730416">
        <w:rPr>
          <w:i/>
          <w:iCs/>
        </w:rPr>
        <w:t>f</w:t>
      </w:r>
      <w:r w:rsidRPr="00730416">
        <w:t>log(n)) where n is the number of samples and f is the number of features. There are alternative implementations in scikit-learn that can be more efficient in some circumstances.</w:t>
      </w:r>
    </w:p>
    <w:p w14:paraId="4B436177" w14:textId="77777777" w:rsidR="00730416" w:rsidRPr="00730416" w:rsidRDefault="00730416" w:rsidP="00730416">
      <w:r w:rsidRPr="00730416">
        <w:t>The greatest impact comes from the number of training examples which has a logarithmic effect on the time growth. There is also a linear effect from the number of features (since each node needs to iterate each feature). From what I can see the memory cost should be a constant n plus a small overhead for the nodes as they are computed, there should be no need to copy the training set as subsets can be used through training.</w:t>
      </w:r>
    </w:p>
    <w:p w14:paraId="21BDF38F" w14:textId="12580837" w:rsidR="00730416" w:rsidRPr="00730416" w:rsidRDefault="00730416" w:rsidP="00730416">
      <w:r w:rsidRPr="00730416">
        <w:t>Query time is estimated to be O(log(n)).</w:t>
      </w:r>
    </w:p>
    <w:p w14:paraId="3C147949" w14:textId="77777777" w:rsidR="00730416" w:rsidRPr="00730416" w:rsidRDefault="00730416" w:rsidP="00730416">
      <w:pPr>
        <w:pStyle w:val="Heading3"/>
        <w:rPr>
          <w:rFonts w:eastAsia="Times New Roman"/>
        </w:rPr>
      </w:pPr>
      <w:r w:rsidRPr="00730416">
        <w:rPr>
          <w:rFonts w:eastAsia="Times New Roman"/>
        </w:rPr>
        <w:t>What are the general applications of this model? What are its strengths and weaknesses?</w:t>
      </w:r>
    </w:p>
    <w:p w14:paraId="787DB22B" w14:textId="77777777" w:rsidR="00730416" w:rsidRPr="00730416" w:rsidRDefault="00730416" w:rsidP="00730416">
      <w:r w:rsidRPr="00730416">
        <w:t>Decision trees have a few advantages over other models in that they can handle much less processed data (they can work with categorical values instead of needing dummies) and when not overly complex can create easily understood (white-box) models.</w:t>
      </w:r>
    </w:p>
    <w:p w14:paraId="092914DC" w14:textId="77777777" w:rsidR="00730416" w:rsidRPr="00730416" w:rsidRDefault="00730416" w:rsidP="00730416">
      <w:r w:rsidRPr="00730416">
        <w:lastRenderedPageBreak/>
        <w:t>Their downsides are they can tend towards overfitting if given too many features or not structured correctly in training. They can also be biased if the training classes are too uneven and can become computationally expensive in training with too many inputs or features.</w:t>
      </w:r>
    </w:p>
    <w:p w14:paraId="6EE9E32B" w14:textId="33A265B9" w:rsidR="00730416" w:rsidRPr="00730416" w:rsidRDefault="00730416" w:rsidP="00730416">
      <w:pPr>
        <w:pStyle w:val="Heading3"/>
        <w:rPr>
          <w:rFonts w:eastAsia="Times New Roman"/>
        </w:rPr>
      </w:pPr>
      <w:r w:rsidRPr="00730416">
        <w:rPr>
          <w:rFonts w:eastAsia="Times New Roman"/>
        </w:rPr>
        <w:t>Given what you know about the data so far, why did you choose this model to apply?</w:t>
      </w:r>
    </w:p>
    <w:p w14:paraId="4D27685B" w14:textId="72FD7B3E" w:rsidR="00730416" w:rsidRPr="00730416" w:rsidRDefault="00730416" w:rsidP="00730416">
      <w:r w:rsidRPr="00730416">
        <w:t>Our data is limited in both the number of features and observations and has already been cleaned more than necessary for a decision tree so it is a good fit to test with. The added bonus of the model being easily visualized and explained could also prove useful in getting the board's buy in if it is the chosen model.</w:t>
      </w:r>
    </w:p>
    <w:p w14:paraId="79FA4FB0" w14:textId="1DAEFA2D" w:rsidR="00730416" w:rsidRDefault="00730416" w:rsidP="00730416">
      <w:pPr>
        <w:pStyle w:val="Heading3"/>
      </w:pPr>
      <w:r>
        <w:t>Result Table</w:t>
      </w:r>
    </w:p>
    <w:tbl>
      <w:tblPr>
        <w:tblW w:w="9440" w:type="dxa"/>
        <w:tblLook w:val="04A0" w:firstRow="1" w:lastRow="0" w:firstColumn="1" w:lastColumn="0" w:noHBand="0" w:noVBand="1"/>
      </w:tblPr>
      <w:tblGrid>
        <w:gridCol w:w="1490"/>
        <w:gridCol w:w="1213"/>
        <w:gridCol w:w="1278"/>
        <w:gridCol w:w="1725"/>
        <w:gridCol w:w="1682"/>
        <w:gridCol w:w="2052"/>
      </w:tblGrid>
      <w:tr w:rsidR="00D5238B" w:rsidRPr="00730416" w14:paraId="56E770EA" w14:textId="77777777" w:rsidTr="00D5238B">
        <w:trPr>
          <w:trHeight w:val="300"/>
        </w:trPr>
        <w:tc>
          <w:tcPr>
            <w:tcW w:w="1708" w:type="dxa"/>
            <w:tcBorders>
              <w:top w:val="single" w:sz="8" w:space="0" w:color="000000"/>
              <w:left w:val="single" w:sz="8" w:space="0" w:color="000000"/>
              <w:bottom w:val="single" w:sz="8" w:space="0" w:color="000000"/>
              <w:right w:val="single" w:sz="8" w:space="0" w:color="000000"/>
            </w:tcBorders>
            <w:shd w:val="clear" w:color="FFC000" w:fill="FFC000"/>
            <w:vAlign w:val="center"/>
            <w:hideMark/>
          </w:tcPr>
          <w:p w14:paraId="68723EB7" w14:textId="77777777" w:rsidR="00730416" w:rsidRPr="00730416" w:rsidRDefault="00730416" w:rsidP="00730416">
            <w:pPr>
              <w:spacing w:after="0" w:line="240" w:lineRule="auto"/>
              <w:rPr>
                <w:rFonts w:ascii="Arial" w:eastAsia="Times New Roman" w:hAnsi="Arial" w:cs="Arial"/>
                <w:b/>
                <w:bCs/>
                <w:color w:val="FFFFFF"/>
              </w:rPr>
            </w:pPr>
            <w:r w:rsidRPr="00730416">
              <w:rPr>
                <w:rFonts w:ascii="Arial" w:eastAsia="Times New Roman" w:hAnsi="Arial" w:cs="Arial"/>
                <w:b/>
                <w:bCs/>
                <w:color w:val="FFFFFF"/>
              </w:rPr>
              <w:t>Training Size</w:t>
            </w:r>
          </w:p>
        </w:tc>
        <w:tc>
          <w:tcPr>
            <w:tcW w:w="1451" w:type="dxa"/>
            <w:tcBorders>
              <w:top w:val="single" w:sz="8" w:space="0" w:color="000000"/>
              <w:left w:val="single" w:sz="8" w:space="0" w:color="000000"/>
              <w:bottom w:val="single" w:sz="8" w:space="0" w:color="000000"/>
              <w:right w:val="single" w:sz="8" w:space="0" w:color="000000"/>
            </w:tcBorders>
            <w:shd w:val="clear" w:color="FFC000" w:fill="FFC000"/>
            <w:vAlign w:val="center"/>
            <w:hideMark/>
          </w:tcPr>
          <w:p w14:paraId="01DCD8B0" w14:textId="77777777" w:rsidR="00730416" w:rsidRPr="00730416" w:rsidRDefault="00730416" w:rsidP="00730416">
            <w:pPr>
              <w:spacing w:after="0" w:line="240" w:lineRule="auto"/>
              <w:jc w:val="center"/>
              <w:rPr>
                <w:rFonts w:ascii="Arial" w:eastAsia="Times New Roman" w:hAnsi="Arial" w:cs="Arial"/>
                <w:b/>
                <w:bCs/>
                <w:color w:val="FFFFFF"/>
              </w:rPr>
            </w:pPr>
            <w:r w:rsidRPr="00730416">
              <w:rPr>
                <w:rFonts w:ascii="Arial" w:eastAsia="Times New Roman" w:hAnsi="Arial" w:cs="Arial"/>
                <w:b/>
                <w:bCs/>
                <w:color w:val="FFFFFF"/>
              </w:rPr>
              <w:t>Train Time</w:t>
            </w:r>
          </w:p>
        </w:tc>
        <w:tc>
          <w:tcPr>
            <w:tcW w:w="1355" w:type="dxa"/>
            <w:tcBorders>
              <w:top w:val="single" w:sz="8" w:space="0" w:color="000000"/>
              <w:left w:val="single" w:sz="8" w:space="0" w:color="000000"/>
              <w:bottom w:val="single" w:sz="8" w:space="0" w:color="000000"/>
              <w:right w:val="single" w:sz="8" w:space="0" w:color="000000"/>
            </w:tcBorders>
            <w:shd w:val="clear" w:color="FFC000" w:fill="FFC000"/>
            <w:vAlign w:val="center"/>
            <w:hideMark/>
          </w:tcPr>
          <w:p w14:paraId="10718220" w14:textId="77777777" w:rsidR="00730416" w:rsidRPr="00730416" w:rsidRDefault="00730416" w:rsidP="00730416">
            <w:pPr>
              <w:spacing w:after="0" w:line="240" w:lineRule="auto"/>
              <w:jc w:val="center"/>
              <w:rPr>
                <w:rFonts w:ascii="Arial" w:eastAsia="Times New Roman" w:hAnsi="Arial" w:cs="Arial"/>
                <w:b/>
                <w:bCs/>
                <w:color w:val="FFFFFF"/>
              </w:rPr>
            </w:pPr>
            <w:r w:rsidRPr="00730416">
              <w:rPr>
                <w:rFonts w:ascii="Arial" w:eastAsia="Times New Roman" w:hAnsi="Arial" w:cs="Arial"/>
                <w:b/>
                <w:bCs/>
                <w:color w:val="FFFFFF"/>
              </w:rPr>
              <w:t>Training F1</w:t>
            </w:r>
          </w:p>
        </w:tc>
        <w:tc>
          <w:tcPr>
            <w:tcW w:w="1956" w:type="dxa"/>
            <w:tcBorders>
              <w:top w:val="single" w:sz="8" w:space="0" w:color="000000"/>
              <w:left w:val="single" w:sz="8" w:space="0" w:color="000000"/>
              <w:bottom w:val="single" w:sz="8" w:space="0" w:color="000000"/>
              <w:right w:val="single" w:sz="8" w:space="0" w:color="000000"/>
            </w:tcBorders>
            <w:shd w:val="clear" w:color="FFC000" w:fill="FFC000"/>
            <w:vAlign w:val="center"/>
            <w:hideMark/>
          </w:tcPr>
          <w:p w14:paraId="6D99C337" w14:textId="74B96F42" w:rsidR="00730416" w:rsidRPr="00730416" w:rsidRDefault="00730416" w:rsidP="00730416">
            <w:pPr>
              <w:spacing w:after="0" w:line="240" w:lineRule="auto"/>
              <w:jc w:val="center"/>
              <w:rPr>
                <w:rFonts w:ascii="Arial" w:eastAsia="Times New Roman" w:hAnsi="Arial" w:cs="Arial"/>
                <w:b/>
                <w:bCs/>
                <w:color w:val="FFFFFF"/>
              </w:rPr>
            </w:pPr>
            <w:r w:rsidRPr="00730416">
              <w:rPr>
                <w:rFonts w:ascii="Arial" w:eastAsia="Times New Roman" w:hAnsi="Arial" w:cs="Arial"/>
                <w:b/>
                <w:bCs/>
                <w:color w:val="FFFFFF"/>
              </w:rPr>
              <w:t>Train</w:t>
            </w:r>
            <w:r>
              <w:rPr>
                <w:rFonts w:ascii="Arial" w:eastAsia="Times New Roman" w:hAnsi="Arial" w:cs="Arial"/>
                <w:b/>
                <w:bCs/>
                <w:color w:val="FFFFFF"/>
              </w:rPr>
              <w:t>ing</w:t>
            </w:r>
            <w:r w:rsidRPr="00730416">
              <w:rPr>
                <w:rFonts w:ascii="Arial" w:eastAsia="Times New Roman" w:hAnsi="Arial" w:cs="Arial"/>
                <w:b/>
                <w:bCs/>
                <w:color w:val="FFFFFF"/>
              </w:rPr>
              <w:t xml:space="preserve"> Pred</w:t>
            </w:r>
            <w:r>
              <w:rPr>
                <w:rFonts w:ascii="Arial" w:eastAsia="Times New Roman" w:hAnsi="Arial" w:cs="Arial"/>
                <w:b/>
                <w:bCs/>
                <w:color w:val="FFFFFF"/>
              </w:rPr>
              <w:t>iction</w:t>
            </w:r>
            <w:r w:rsidRPr="00730416">
              <w:rPr>
                <w:rFonts w:ascii="Arial" w:eastAsia="Times New Roman" w:hAnsi="Arial" w:cs="Arial"/>
                <w:b/>
                <w:bCs/>
                <w:color w:val="FFFFFF"/>
              </w:rPr>
              <w:t xml:space="preserve"> Time</w:t>
            </w:r>
          </w:p>
        </w:tc>
        <w:tc>
          <w:tcPr>
            <w:tcW w:w="1890" w:type="dxa"/>
            <w:tcBorders>
              <w:top w:val="single" w:sz="8" w:space="0" w:color="000000"/>
              <w:left w:val="single" w:sz="8" w:space="0" w:color="000000"/>
              <w:bottom w:val="single" w:sz="8" w:space="0" w:color="000000"/>
              <w:right w:val="single" w:sz="8" w:space="0" w:color="000000"/>
            </w:tcBorders>
            <w:shd w:val="clear" w:color="FFC000" w:fill="FFC000"/>
            <w:vAlign w:val="center"/>
            <w:hideMark/>
          </w:tcPr>
          <w:p w14:paraId="3EE311A9" w14:textId="285AC172" w:rsidR="00730416" w:rsidRPr="00730416" w:rsidRDefault="00730416" w:rsidP="00730416">
            <w:pPr>
              <w:spacing w:after="0" w:line="240" w:lineRule="auto"/>
              <w:jc w:val="center"/>
              <w:rPr>
                <w:rFonts w:ascii="Arial" w:eastAsia="Times New Roman" w:hAnsi="Arial" w:cs="Arial"/>
                <w:b/>
                <w:bCs/>
                <w:color w:val="FFFFFF"/>
              </w:rPr>
            </w:pPr>
            <w:r w:rsidRPr="00730416">
              <w:rPr>
                <w:rFonts w:ascii="Arial" w:eastAsia="Times New Roman" w:hAnsi="Arial" w:cs="Arial"/>
                <w:b/>
                <w:bCs/>
                <w:color w:val="FFFFFF"/>
              </w:rPr>
              <w:t>Test Pred</w:t>
            </w:r>
            <w:r>
              <w:rPr>
                <w:rFonts w:ascii="Arial" w:eastAsia="Times New Roman" w:hAnsi="Arial" w:cs="Arial"/>
                <w:b/>
                <w:bCs/>
                <w:color w:val="FFFFFF"/>
              </w:rPr>
              <w:t>iction</w:t>
            </w:r>
            <w:r w:rsidRPr="00730416">
              <w:rPr>
                <w:rFonts w:ascii="Arial" w:eastAsia="Times New Roman" w:hAnsi="Arial" w:cs="Arial"/>
                <w:b/>
                <w:bCs/>
                <w:color w:val="FFFFFF"/>
              </w:rPr>
              <w:t xml:space="preserve"> Time</w:t>
            </w:r>
          </w:p>
        </w:tc>
        <w:tc>
          <w:tcPr>
            <w:tcW w:w="1080" w:type="dxa"/>
            <w:tcBorders>
              <w:top w:val="single" w:sz="8" w:space="0" w:color="000000"/>
              <w:left w:val="single" w:sz="8" w:space="0" w:color="000000"/>
              <w:bottom w:val="single" w:sz="8" w:space="0" w:color="000000"/>
              <w:right w:val="single" w:sz="8" w:space="0" w:color="000000"/>
            </w:tcBorders>
            <w:shd w:val="clear" w:color="FFC000" w:fill="FFC000"/>
            <w:vAlign w:val="center"/>
            <w:hideMark/>
          </w:tcPr>
          <w:p w14:paraId="282963D3" w14:textId="77777777" w:rsidR="00730416" w:rsidRPr="00730416" w:rsidRDefault="00730416" w:rsidP="00730416">
            <w:pPr>
              <w:spacing w:after="0" w:line="240" w:lineRule="auto"/>
              <w:jc w:val="center"/>
              <w:rPr>
                <w:rFonts w:ascii="Arial" w:eastAsia="Times New Roman" w:hAnsi="Arial" w:cs="Arial"/>
                <w:b/>
                <w:bCs/>
                <w:color w:val="FFFFFF"/>
              </w:rPr>
            </w:pPr>
            <w:r w:rsidRPr="00730416">
              <w:rPr>
                <w:rFonts w:ascii="Arial" w:eastAsia="Times New Roman" w:hAnsi="Arial" w:cs="Arial"/>
                <w:b/>
                <w:bCs/>
                <w:color w:val="FFFFFF"/>
              </w:rPr>
              <w:t>Test F1</w:t>
            </w:r>
          </w:p>
        </w:tc>
      </w:tr>
      <w:tr w:rsidR="00D5238B" w:rsidRPr="00730416" w14:paraId="657E0A47" w14:textId="77777777" w:rsidTr="00D5238B">
        <w:trPr>
          <w:trHeight w:val="300"/>
        </w:trPr>
        <w:tc>
          <w:tcPr>
            <w:tcW w:w="1708" w:type="dxa"/>
            <w:tcBorders>
              <w:top w:val="single" w:sz="8" w:space="0" w:color="000000"/>
              <w:left w:val="single" w:sz="8" w:space="0" w:color="000000"/>
              <w:bottom w:val="single" w:sz="8" w:space="0" w:color="000000"/>
              <w:right w:val="single" w:sz="8" w:space="0" w:color="000000"/>
            </w:tcBorders>
            <w:shd w:val="clear" w:color="D9D9D9" w:fill="D9D9D9"/>
            <w:vAlign w:val="center"/>
            <w:hideMark/>
          </w:tcPr>
          <w:p w14:paraId="07E3A3FE" w14:textId="77777777" w:rsidR="00730416" w:rsidRPr="00730416" w:rsidRDefault="00730416" w:rsidP="00730416">
            <w:pPr>
              <w:spacing w:after="0" w:line="240" w:lineRule="auto"/>
              <w:rPr>
                <w:rFonts w:ascii="Arial" w:eastAsia="Times New Roman" w:hAnsi="Arial" w:cs="Arial"/>
                <w:color w:val="000000"/>
              </w:rPr>
            </w:pPr>
            <w:r w:rsidRPr="00730416">
              <w:rPr>
                <w:rFonts w:ascii="Arial" w:eastAsia="Times New Roman" w:hAnsi="Arial" w:cs="Arial"/>
                <w:color w:val="000000"/>
              </w:rPr>
              <w:t>100</w:t>
            </w:r>
          </w:p>
        </w:tc>
        <w:tc>
          <w:tcPr>
            <w:tcW w:w="1451" w:type="dxa"/>
            <w:tcBorders>
              <w:top w:val="single" w:sz="8" w:space="0" w:color="000000"/>
              <w:left w:val="single" w:sz="8" w:space="0" w:color="000000"/>
              <w:bottom w:val="single" w:sz="8" w:space="0" w:color="000000"/>
              <w:right w:val="single" w:sz="8" w:space="0" w:color="000000"/>
            </w:tcBorders>
            <w:shd w:val="clear" w:color="D9D9D9" w:fill="D9D9D9"/>
            <w:vAlign w:val="center"/>
            <w:hideMark/>
          </w:tcPr>
          <w:p w14:paraId="4316F8BA" w14:textId="77777777" w:rsidR="00730416" w:rsidRPr="00730416" w:rsidRDefault="00730416" w:rsidP="00730416">
            <w:pPr>
              <w:spacing w:after="0" w:line="240" w:lineRule="auto"/>
              <w:rPr>
                <w:rFonts w:ascii="Arial" w:eastAsia="Times New Roman" w:hAnsi="Arial" w:cs="Arial"/>
                <w:color w:val="000000"/>
              </w:rPr>
            </w:pPr>
            <w:r w:rsidRPr="00730416">
              <w:rPr>
                <w:rFonts w:ascii="Arial" w:eastAsia="Times New Roman" w:hAnsi="Arial" w:cs="Arial"/>
                <w:color w:val="000000"/>
              </w:rPr>
              <w:t>0.001</w:t>
            </w:r>
          </w:p>
        </w:tc>
        <w:tc>
          <w:tcPr>
            <w:tcW w:w="1355" w:type="dxa"/>
            <w:tcBorders>
              <w:top w:val="single" w:sz="8" w:space="0" w:color="000000"/>
              <w:left w:val="single" w:sz="8" w:space="0" w:color="000000"/>
              <w:bottom w:val="single" w:sz="8" w:space="0" w:color="000000"/>
              <w:right w:val="single" w:sz="8" w:space="0" w:color="000000"/>
            </w:tcBorders>
            <w:shd w:val="clear" w:color="D9D9D9" w:fill="D9D9D9"/>
            <w:vAlign w:val="center"/>
            <w:hideMark/>
          </w:tcPr>
          <w:p w14:paraId="6350CCE9" w14:textId="77777777" w:rsidR="00730416" w:rsidRPr="00730416" w:rsidRDefault="00730416" w:rsidP="00730416">
            <w:pPr>
              <w:spacing w:after="0" w:line="240" w:lineRule="auto"/>
              <w:rPr>
                <w:rFonts w:ascii="Arial" w:eastAsia="Times New Roman" w:hAnsi="Arial" w:cs="Arial"/>
                <w:color w:val="000000"/>
              </w:rPr>
            </w:pPr>
            <w:r w:rsidRPr="00730416">
              <w:rPr>
                <w:rFonts w:ascii="Arial" w:eastAsia="Times New Roman" w:hAnsi="Arial" w:cs="Arial"/>
                <w:color w:val="000000"/>
              </w:rPr>
              <w:t>0.938776</w:t>
            </w:r>
          </w:p>
        </w:tc>
        <w:tc>
          <w:tcPr>
            <w:tcW w:w="1956" w:type="dxa"/>
            <w:tcBorders>
              <w:top w:val="single" w:sz="8" w:space="0" w:color="000000"/>
              <w:left w:val="single" w:sz="8" w:space="0" w:color="000000"/>
              <w:bottom w:val="single" w:sz="8" w:space="0" w:color="000000"/>
              <w:right w:val="single" w:sz="8" w:space="0" w:color="000000"/>
            </w:tcBorders>
            <w:shd w:val="clear" w:color="D9D9D9" w:fill="D9D9D9"/>
            <w:vAlign w:val="center"/>
            <w:hideMark/>
          </w:tcPr>
          <w:p w14:paraId="2DD20294" w14:textId="77777777" w:rsidR="00730416" w:rsidRPr="00730416" w:rsidRDefault="00730416" w:rsidP="00730416">
            <w:pPr>
              <w:spacing w:after="0" w:line="240" w:lineRule="auto"/>
              <w:rPr>
                <w:rFonts w:ascii="Arial" w:eastAsia="Times New Roman" w:hAnsi="Arial" w:cs="Arial"/>
                <w:color w:val="000000"/>
              </w:rPr>
            </w:pPr>
            <w:r w:rsidRPr="00730416">
              <w:rPr>
                <w:rFonts w:ascii="Arial" w:eastAsia="Times New Roman" w:hAnsi="Arial" w:cs="Arial"/>
                <w:color w:val="000000"/>
              </w:rPr>
              <w:t>0</w:t>
            </w:r>
          </w:p>
        </w:tc>
        <w:tc>
          <w:tcPr>
            <w:tcW w:w="1890" w:type="dxa"/>
            <w:tcBorders>
              <w:top w:val="single" w:sz="8" w:space="0" w:color="000000"/>
              <w:left w:val="single" w:sz="8" w:space="0" w:color="000000"/>
              <w:bottom w:val="single" w:sz="8" w:space="0" w:color="000000"/>
              <w:right w:val="single" w:sz="8" w:space="0" w:color="000000"/>
            </w:tcBorders>
            <w:shd w:val="clear" w:color="D9D9D9" w:fill="D9D9D9"/>
            <w:vAlign w:val="center"/>
            <w:hideMark/>
          </w:tcPr>
          <w:p w14:paraId="6CB9ABDF" w14:textId="77777777" w:rsidR="00730416" w:rsidRPr="00730416" w:rsidRDefault="00730416" w:rsidP="00730416">
            <w:pPr>
              <w:spacing w:after="0" w:line="240" w:lineRule="auto"/>
              <w:rPr>
                <w:rFonts w:ascii="Arial" w:eastAsia="Times New Roman" w:hAnsi="Arial" w:cs="Arial"/>
                <w:color w:val="000000"/>
              </w:rPr>
            </w:pPr>
            <w:r w:rsidRPr="00730416">
              <w:rPr>
                <w:rFonts w:ascii="Arial" w:eastAsia="Times New Roman" w:hAnsi="Arial" w:cs="Arial"/>
                <w:color w:val="000000"/>
              </w:rPr>
              <w:t>0</w:t>
            </w:r>
          </w:p>
        </w:tc>
        <w:tc>
          <w:tcPr>
            <w:tcW w:w="1080" w:type="dxa"/>
            <w:tcBorders>
              <w:top w:val="single" w:sz="8" w:space="0" w:color="000000"/>
              <w:left w:val="single" w:sz="8" w:space="0" w:color="000000"/>
              <w:bottom w:val="single" w:sz="8" w:space="0" w:color="000000"/>
              <w:right w:val="single" w:sz="8" w:space="0" w:color="000000"/>
            </w:tcBorders>
            <w:shd w:val="clear" w:color="D9D9D9" w:fill="D9D9D9"/>
            <w:vAlign w:val="center"/>
            <w:hideMark/>
          </w:tcPr>
          <w:p w14:paraId="2A038E7D" w14:textId="53A4B7A0" w:rsidR="00730416" w:rsidRPr="00730416" w:rsidRDefault="00FF4852" w:rsidP="00730416">
            <w:pPr>
              <w:spacing w:after="0" w:line="240" w:lineRule="auto"/>
              <w:rPr>
                <w:rFonts w:ascii="Arial" w:eastAsia="Times New Roman" w:hAnsi="Arial" w:cs="Arial"/>
                <w:color w:val="000000"/>
              </w:rPr>
            </w:pPr>
            <w:ins w:id="2" w:author="Mike Cassell" w:date="2015-12-27T14:42:00Z">
              <w:r w:rsidRPr="00A368DD">
                <w:rPr>
                  <w:rFonts w:ascii="Arial" w:eastAsia="Times New Roman" w:hAnsi="Arial" w:cs="Arial"/>
                  <w:color w:val="000000"/>
                  <w:rPrChange w:id="3" w:author="Mike Cassell" w:date="2015-12-27T14:42:00Z">
                    <w:rPr>
                      <w:rFonts w:ascii="Helvetica" w:hAnsi="Helvetica" w:cs="Helvetica"/>
                      <w:color w:val="000000"/>
                      <w:sz w:val="21"/>
                      <w:szCs w:val="21"/>
                      <w:shd w:val="clear" w:color="auto" w:fill="FFFFFF"/>
                    </w:rPr>
                  </w:rPrChange>
                </w:rPr>
                <w:t>0.757576</w:t>
              </w:r>
            </w:ins>
            <w:del w:id="4" w:author="Mike Cassell" w:date="2015-12-27T14:42:00Z">
              <w:r w:rsidR="00730416" w:rsidRPr="00730416" w:rsidDel="00FF4852">
                <w:rPr>
                  <w:rFonts w:ascii="Arial" w:eastAsia="Times New Roman" w:hAnsi="Arial" w:cs="Arial"/>
                  <w:color w:val="000000"/>
                </w:rPr>
                <w:delText>0.817518</w:delText>
              </w:r>
            </w:del>
          </w:p>
        </w:tc>
      </w:tr>
      <w:tr w:rsidR="00D5238B" w:rsidRPr="00730416" w14:paraId="79B1437D" w14:textId="77777777" w:rsidTr="00D5238B">
        <w:trPr>
          <w:trHeight w:val="300"/>
        </w:trPr>
        <w:tc>
          <w:tcPr>
            <w:tcW w:w="170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F5D40D4" w14:textId="77777777" w:rsidR="00730416" w:rsidRPr="00730416" w:rsidRDefault="00730416" w:rsidP="00730416">
            <w:pPr>
              <w:spacing w:after="0" w:line="240" w:lineRule="auto"/>
              <w:rPr>
                <w:rFonts w:ascii="Arial" w:eastAsia="Times New Roman" w:hAnsi="Arial" w:cs="Arial"/>
                <w:color w:val="000000"/>
              </w:rPr>
            </w:pPr>
            <w:r w:rsidRPr="00730416">
              <w:rPr>
                <w:rFonts w:ascii="Arial" w:eastAsia="Times New Roman" w:hAnsi="Arial" w:cs="Arial"/>
                <w:color w:val="000000"/>
              </w:rPr>
              <w:t>200</w:t>
            </w:r>
          </w:p>
        </w:tc>
        <w:tc>
          <w:tcPr>
            <w:tcW w:w="1451" w:type="dxa"/>
            <w:tcBorders>
              <w:top w:val="nil"/>
              <w:left w:val="nil"/>
              <w:bottom w:val="single" w:sz="8" w:space="0" w:color="000000"/>
              <w:right w:val="single" w:sz="8" w:space="0" w:color="000000"/>
            </w:tcBorders>
            <w:shd w:val="clear" w:color="auto" w:fill="auto"/>
            <w:vAlign w:val="center"/>
            <w:hideMark/>
          </w:tcPr>
          <w:p w14:paraId="278CC23C" w14:textId="77777777" w:rsidR="00730416" w:rsidRPr="00730416" w:rsidRDefault="00730416" w:rsidP="00730416">
            <w:pPr>
              <w:spacing w:after="0" w:line="240" w:lineRule="auto"/>
              <w:rPr>
                <w:rFonts w:ascii="Arial" w:eastAsia="Times New Roman" w:hAnsi="Arial" w:cs="Arial"/>
                <w:color w:val="000000"/>
              </w:rPr>
            </w:pPr>
            <w:r w:rsidRPr="00730416">
              <w:rPr>
                <w:rFonts w:ascii="Arial" w:eastAsia="Times New Roman" w:hAnsi="Arial" w:cs="Arial"/>
                <w:color w:val="000000"/>
              </w:rPr>
              <w:t>0.001</w:t>
            </w:r>
          </w:p>
        </w:tc>
        <w:tc>
          <w:tcPr>
            <w:tcW w:w="1355" w:type="dxa"/>
            <w:tcBorders>
              <w:top w:val="nil"/>
              <w:left w:val="nil"/>
              <w:bottom w:val="single" w:sz="8" w:space="0" w:color="000000"/>
              <w:right w:val="single" w:sz="8" w:space="0" w:color="000000"/>
            </w:tcBorders>
            <w:shd w:val="clear" w:color="auto" w:fill="auto"/>
            <w:vAlign w:val="center"/>
            <w:hideMark/>
          </w:tcPr>
          <w:p w14:paraId="5E043AA2" w14:textId="77777777" w:rsidR="00730416" w:rsidRPr="00730416" w:rsidRDefault="00730416" w:rsidP="00730416">
            <w:pPr>
              <w:spacing w:after="0" w:line="240" w:lineRule="auto"/>
              <w:rPr>
                <w:rFonts w:ascii="Arial" w:eastAsia="Times New Roman" w:hAnsi="Arial" w:cs="Arial"/>
                <w:color w:val="000000"/>
              </w:rPr>
            </w:pPr>
            <w:r w:rsidRPr="00730416">
              <w:rPr>
                <w:rFonts w:ascii="Arial" w:eastAsia="Times New Roman" w:hAnsi="Arial" w:cs="Arial"/>
                <w:color w:val="000000"/>
              </w:rPr>
              <w:t>0.922559</w:t>
            </w:r>
          </w:p>
        </w:tc>
        <w:tc>
          <w:tcPr>
            <w:tcW w:w="1956" w:type="dxa"/>
            <w:tcBorders>
              <w:top w:val="nil"/>
              <w:left w:val="nil"/>
              <w:bottom w:val="single" w:sz="8" w:space="0" w:color="000000"/>
              <w:right w:val="single" w:sz="8" w:space="0" w:color="000000"/>
            </w:tcBorders>
            <w:shd w:val="clear" w:color="auto" w:fill="auto"/>
            <w:vAlign w:val="center"/>
            <w:hideMark/>
          </w:tcPr>
          <w:p w14:paraId="634A3397" w14:textId="77777777" w:rsidR="00730416" w:rsidRPr="00730416" w:rsidRDefault="00730416" w:rsidP="00730416">
            <w:pPr>
              <w:spacing w:after="0" w:line="240" w:lineRule="auto"/>
              <w:rPr>
                <w:rFonts w:ascii="Arial" w:eastAsia="Times New Roman" w:hAnsi="Arial" w:cs="Arial"/>
                <w:color w:val="000000"/>
              </w:rPr>
            </w:pPr>
            <w:r w:rsidRPr="00730416">
              <w:rPr>
                <w:rFonts w:ascii="Arial" w:eastAsia="Times New Roman" w:hAnsi="Arial" w:cs="Arial"/>
                <w:color w:val="000000"/>
              </w:rPr>
              <w:t>0.001</w:t>
            </w:r>
          </w:p>
        </w:tc>
        <w:tc>
          <w:tcPr>
            <w:tcW w:w="1890" w:type="dxa"/>
            <w:tcBorders>
              <w:top w:val="nil"/>
              <w:left w:val="nil"/>
              <w:bottom w:val="single" w:sz="8" w:space="0" w:color="000000"/>
              <w:right w:val="single" w:sz="8" w:space="0" w:color="000000"/>
            </w:tcBorders>
            <w:shd w:val="clear" w:color="auto" w:fill="auto"/>
            <w:vAlign w:val="center"/>
            <w:hideMark/>
          </w:tcPr>
          <w:p w14:paraId="30AA006C" w14:textId="77777777" w:rsidR="00730416" w:rsidRPr="00730416" w:rsidRDefault="00730416" w:rsidP="00730416">
            <w:pPr>
              <w:spacing w:after="0" w:line="240" w:lineRule="auto"/>
              <w:rPr>
                <w:rFonts w:ascii="Arial" w:eastAsia="Times New Roman" w:hAnsi="Arial" w:cs="Arial"/>
                <w:color w:val="000000"/>
              </w:rPr>
            </w:pPr>
            <w:r w:rsidRPr="00730416">
              <w:rPr>
                <w:rFonts w:ascii="Arial" w:eastAsia="Times New Roman" w:hAnsi="Arial" w:cs="Arial"/>
                <w:color w:val="000000"/>
              </w:rPr>
              <w:t>0</w:t>
            </w:r>
          </w:p>
        </w:tc>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4DEFD8A" w14:textId="77777777" w:rsidR="00730416" w:rsidRPr="00730416" w:rsidRDefault="00730416" w:rsidP="00730416">
            <w:pPr>
              <w:spacing w:after="0" w:line="240" w:lineRule="auto"/>
              <w:rPr>
                <w:rFonts w:ascii="Arial" w:eastAsia="Times New Roman" w:hAnsi="Arial" w:cs="Arial"/>
                <w:color w:val="000000"/>
              </w:rPr>
            </w:pPr>
            <w:r w:rsidRPr="00730416">
              <w:rPr>
                <w:rFonts w:ascii="Arial" w:eastAsia="Times New Roman" w:hAnsi="Arial" w:cs="Arial"/>
                <w:color w:val="000000"/>
              </w:rPr>
              <w:t>0.788732</w:t>
            </w:r>
          </w:p>
        </w:tc>
      </w:tr>
      <w:tr w:rsidR="00D5238B" w:rsidRPr="00730416" w14:paraId="4316876A" w14:textId="77777777" w:rsidTr="00D5238B">
        <w:trPr>
          <w:trHeight w:val="288"/>
        </w:trPr>
        <w:tc>
          <w:tcPr>
            <w:tcW w:w="1708" w:type="dxa"/>
            <w:tcBorders>
              <w:top w:val="single" w:sz="8" w:space="0" w:color="000000"/>
              <w:left w:val="single" w:sz="8" w:space="0" w:color="000000"/>
              <w:bottom w:val="single" w:sz="8" w:space="0" w:color="000000"/>
              <w:right w:val="single" w:sz="8" w:space="0" w:color="000000"/>
            </w:tcBorders>
            <w:shd w:val="clear" w:color="D9D9D9" w:fill="D9D9D9"/>
            <w:vAlign w:val="center"/>
            <w:hideMark/>
          </w:tcPr>
          <w:p w14:paraId="207700A2" w14:textId="77777777" w:rsidR="00730416" w:rsidRPr="00730416" w:rsidRDefault="00730416" w:rsidP="00730416">
            <w:pPr>
              <w:spacing w:after="0" w:line="240" w:lineRule="auto"/>
              <w:rPr>
                <w:rFonts w:ascii="Arial" w:eastAsia="Times New Roman" w:hAnsi="Arial" w:cs="Arial"/>
                <w:color w:val="000000"/>
              </w:rPr>
            </w:pPr>
            <w:r w:rsidRPr="00730416">
              <w:rPr>
                <w:rFonts w:ascii="Arial" w:eastAsia="Times New Roman" w:hAnsi="Arial" w:cs="Arial"/>
                <w:color w:val="000000"/>
              </w:rPr>
              <w:t>300</w:t>
            </w:r>
          </w:p>
        </w:tc>
        <w:tc>
          <w:tcPr>
            <w:tcW w:w="1451" w:type="dxa"/>
            <w:tcBorders>
              <w:top w:val="single" w:sz="8" w:space="0" w:color="000000"/>
              <w:left w:val="single" w:sz="8" w:space="0" w:color="000000"/>
              <w:bottom w:val="single" w:sz="8" w:space="0" w:color="000000"/>
              <w:right w:val="single" w:sz="8" w:space="0" w:color="000000"/>
            </w:tcBorders>
            <w:shd w:val="clear" w:color="D9D9D9" w:fill="D9D9D9"/>
            <w:vAlign w:val="center"/>
            <w:hideMark/>
          </w:tcPr>
          <w:p w14:paraId="106001D3" w14:textId="77777777" w:rsidR="00730416" w:rsidRPr="00730416" w:rsidRDefault="00730416" w:rsidP="00730416">
            <w:pPr>
              <w:spacing w:after="0" w:line="240" w:lineRule="auto"/>
              <w:rPr>
                <w:rFonts w:ascii="Arial" w:eastAsia="Times New Roman" w:hAnsi="Arial" w:cs="Arial"/>
                <w:color w:val="000000"/>
              </w:rPr>
            </w:pPr>
            <w:r w:rsidRPr="00730416">
              <w:rPr>
                <w:rFonts w:ascii="Arial" w:eastAsia="Times New Roman" w:hAnsi="Arial" w:cs="Arial"/>
                <w:color w:val="000000"/>
              </w:rPr>
              <w:t>0.002</w:t>
            </w:r>
          </w:p>
        </w:tc>
        <w:tc>
          <w:tcPr>
            <w:tcW w:w="1355" w:type="dxa"/>
            <w:tcBorders>
              <w:top w:val="single" w:sz="8" w:space="0" w:color="000000"/>
              <w:left w:val="single" w:sz="8" w:space="0" w:color="000000"/>
              <w:bottom w:val="single" w:sz="8" w:space="0" w:color="000000"/>
              <w:right w:val="single" w:sz="8" w:space="0" w:color="000000"/>
            </w:tcBorders>
            <w:shd w:val="clear" w:color="D9D9D9" w:fill="D9D9D9"/>
            <w:vAlign w:val="center"/>
            <w:hideMark/>
          </w:tcPr>
          <w:p w14:paraId="4E32AD41" w14:textId="77777777" w:rsidR="00730416" w:rsidRPr="00730416" w:rsidRDefault="00730416" w:rsidP="00730416">
            <w:pPr>
              <w:spacing w:after="0" w:line="240" w:lineRule="auto"/>
              <w:rPr>
                <w:rFonts w:ascii="Arial" w:eastAsia="Times New Roman" w:hAnsi="Arial" w:cs="Arial"/>
                <w:color w:val="000000"/>
              </w:rPr>
            </w:pPr>
            <w:r w:rsidRPr="00730416">
              <w:rPr>
                <w:rFonts w:ascii="Arial" w:eastAsia="Times New Roman" w:hAnsi="Arial" w:cs="Arial"/>
                <w:color w:val="000000"/>
              </w:rPr>
              <w:t>0.871194</w:t>
            </w:r>
          </w:p>
        </w:tc>
        <w:tc>
          <w:tcPr>
            <w:tcW w:w="1956" w:type="dxa"/>
            <w:tcBorders>
              <w:top w:val="single" w:sz="8" w:space="0" w:color="000000"/>
              <w:left w:val="single" w:sz="8" w:space="0" w:color="000000"/>
              <w:bottom w:val="single" w:sz="8" w:space="0" w:color="000000"/>
              <w:right w:val="single" w:sz="8" w:space="0" w:color="000000"/>
            </w:tcBorders>
            <w:shd w:val="clear" w:color="D9D9D9" w:fill="D9D9D9"/>
            <w:vAlign w:val="center"/>
            <w:hideMark/>
          </w:tcPr>
          <w:p w14:paraId="092D79E6" w14:textId="77777777" w:rsidR="00730416" w:rsidRPr="00730416" w:rsidRDefault="00730416" w:rsidP="00730416">
            <w:pPr>
              <w:spacing w:after="0" w:line="240" w:lineRule="auto"/>
              <w:rPr>
                <w:rFonts w:ascii="Arial" w:eastAsia="Times New Roman" w:hAnsi="Arial" w:cs="Arial"/>
                <w:color w:val="000000"/>
              </w:rPr>
            </w:pPr>
            <w:r w:rsidRPr="00730416">
              <w:rPr>
                <w:rFonts w:ascii="Arial" w:eastAsia="Times New Roman" w:hAnsi="Arial" w:cs="Arial"/>
                <w:color w:val="000000"/>
              </w:rPr>
              <w:t>0</w:t>
            </w:r>
          </w:p>
        </w:tc>
        <w:tc>
          <w:tcPr>
            <w:tcW w:w="1890" w:type="dxa"/>
            <w:tcBorders>
              <w:top w:val="single" w:sz="8" w:space="0" w:color="000000"/>
              <w:left w:val="single" w:sz="8" w:space="0" w:color="000000"/>
              <w:bottom w:val="single" w:sz="8" w:space="0" w:color="000000"/>
              <w:right w:val="single" w:sz="8" w:space="0" w:color="000000"/>
            </w:tcBorders>
            <w:shd w:val="clear" w:color="D9D9D9" w:fill="D9D9D9"/>
            <w:vAlign w:val="center"/>
            <w:hideMark/>
          </w:tcPr>
          <w:p w14:paraId="30AA1385" w14:textId="77777777" w:rsidR="00730416" w:rsidRPr="00730416" w:rsidRDefault="00730416" w:rsidP="00730416">
            <w:pPr>
              <w:spacing w:after="0" w:line="240" w:lineRule="auto"/>
              <w:rPr>
                <w:rFonts w:ascii="Arial" w:eastAsia="Times New Roman" w:hAnsi="Arial" w:cs="Arial"/>
                <w:color w:val="000000"/>
              </w:rPr>
            </w:pPr>
            <w:r w:rsidRPr="00730416">
              <w:rPr>
                <w:rFonts w:ascii="Arial" w:eastAsia="Times New Roman" w:hAnsi="Arial" w:cs="Arial"/>
                <w:color w:val="000000"/>
              </w:rPr>
              <w:t>0</w:t>
            </w:r>
          </w:p>
        </w:tc>
        <w:tc>
          <w:tcPr>
            <w:tcW w:w="1080" w:type="dxa"/>
            <w:tcBorders>
              <w:top w:val="single" w:sz="8" w:space="0" w:color="000000"/>
              <w:left w:val="single" w:sz="8" w:space="0" w:color="000000"/>
              <w:bottom w:val="single" w:sz="8" w:space="0" w:color="000000"/>
              <w:right w:val="single" w:sz="8" w:space="0" w:color="000000"/>
            </w:tcBorders>
            <w:shd w:val="clear" w:color="D9D9D9" w:fill="D9D9D9"/>
            <w:vAlign w:val="center"/>
            <w:hideMark/>
          </w:tcPr>
          <w:p w14:paraId="07BB9A2E" w14:textId="0BF8A5D0" w:rsidR="00730416" w:rsidRPr="00730416" w:rsidRDefault="00A368DD" w:rsidP="00CF460C">
            <w:pPr>
              <w:spacing w:after="0" w:line="240" w:lineRule="auto"/>
              <w:rPr>
                <w:rFonts w:ascii="Arial" w:eastAsia="Times New Roman" w:hAnsi="Arial" w:cs="Arial"/>
                <w:color w:val="000000"/>
              </w:rPr>
            </w:pPr>
            <w:ins w:id="5" w:author="Mike Cassell" w:date="2015-12-27T14:42:00Z">
              <w:r w:rsidRPr="00A368DD">
                <w:rPr>
                  <w:rFonts w:ascii="Arial" w:eastAsia="Times New Roman" w:hAnsi="Arial" w:cs="Arial"/>
                  <w:color w:val="000000"/>
                  <w:rPrChange w:id="6" w:author="Mike Cassell" w:date="2015-12-27T14:42:00Z">
                    <w:rPr>
                      <w:rFonts w:ascii="Helvetica" w:hAnsi="Helvetica" w:cs="Helvetica"/>
                      <w:color w:val="000000"/>
                      <w:sz w:val="21"/>
                      <w:szCs w:val="21"/>
                      <w:shd w:val="clear" w:color="auto" w:fill="FFFFFF"/>
                    </w:rPr>
                  </w:rPrChange>
                </w:rPr>
                <w:t>0.763359</w:t>
              </w:r>
            </w:ins>
            <w:del w:id="7" w:author="Mike Cassell" w:date="2015-12-27T14:42:00Z">
              <w:r w:rsidR="00730416" w:rsidRPr="00730416" w:rsidDel="00A368DD">
                <w:rPr>
                  <w:rFonts w:ascii="Arial" w:eastAsia="Times New Roman" w:hAnsi="Arial" w:cs="Arial"/>
                  <w:color w:val="000000"/>
                </w:rPr>
                <w:delText>0.746269</w:delText>
              </w:r>
            </w:del>
          </w:p>
        </w:tc>
      </w:tr>
    </w:tbl>
    <w:p w14:paraId="5CC05D4C" w14:textId="2EA6338B" w:rsidR="00730416" w:rsidRDefault="00730416" w:rsidP="00730416"/>
    <w:p w14:paraId="391434D0" w14:textId="1F852836" w:rsidR="00D5238B" w:rsidRDefault="00D5238B" w:rsidP="00D5238B">
      <w:pPr>
        <w:pStyle w:val="Heading2"/>
      </w:pPr>
      <w:r>
        <w:t>K Nearest Neighbors</w:t>
      </w:r>
    </w:p>
    <w:p w14:paraId="0E7C31A3" w14:textId="4D88E8E5" w:rsidR="00D5238B" w:rsidRDefault="00D5238B" w:rsidP="00D5238B">
      <w:pPr>
        <w:pStyle w:val="Heading3"/>
        <w:rPr>
          <w:rFonts w:eastAsia="Times New Roman"/>
        </w:rPr>
      </w:pPr>
      <w:r w:rsidRPr="00D5238B">
        <w:rPr>
          <w:rFonts w:eastAsia="Times New Roman"/>
        </w:rPr>
        <w:t>What is the theoretical O(n) time &amp; space complexity in terms of input size?</w:t>
      </w:r>
    </w:p>
    <w:p w14:paraId="185B7941" w14:textId="37779DFA" w:rsidR="00D5238B" w:rsidRDefault="00D5238B" w:rsidP="00D5238B">
      <w:pPr>
        <w:rPr>
          <w:shd w:val="clear" w:color="auto" w:fill="FFFFFF"/>
        </w:rPr>
      </w:pPr>
      <w:r>
        <w:rPr>
          <w:shd w:val="clear" w:color="auto" w:fill="FFFFFF"/>
        </w:rPr>
        <w:t xml:space="preserve">From our lecture, k Nearest Neighbors tends to have a very low training cost of </w:t>
      </w:r>
      <w:proofErr w:type="gramStart"/>
      <w:r>
        <w:rPr>
          <w:shd w:val="clear" w:color="auto" w:fill="FFFFFF"/>
        </w:rPr>
        <w:t>O(</w:t>
      </w:r>
      <w:proofErr w:type="gramEnd"/>
      <w:r>
        <w:rPr>
          <w:shd w:val="clear" w:color="auto" w:fill="FFFFFF"/>
        </w:rPr>
        <w:t>1) in terms of time since it simple loads the data to the model. The memory cost is linear with the size of the training sample or O(n). The trade-off is that the query time is higher since the model needs to find the appropriate point and identify the appropriate points with an O(log(n) + k) although the memory remains constant.</w:t>
      </w:r>
    </w:p>
    <w:p w14:paraId="02F45A1D" w14:textId="10C7682F" w:rsidR="00D5238B" w:rsidRDefault="00D5238B" w:rsidP="00D5238B">
      <w:pPr>
        <w:pStyle w:val="Heading3"/>
        <w:rPr>
          <w:rFonts w:eastAsia="Times New Roman"/>
        </w:rPr>
      </w:pPr>
      <w:r w:rsidRPr="00D5238B">
        <w:rPr>
          <w:rFonts w:eastAsia="Times New Roman"/>
        </w:rPr>
        <w:t>What are the general applications of this model? What are its strengths and weaknesses?</w:t>
      </w:r>
    </w:p>
    <w:p w14:paraId="4CF489D9" w14:textId="06A28749" w:rsidR="00D5238B" w:rsidRDefault="00D5238B" w:rsidP="00D5238B">
      <w:pPr>
        <w:rPr>
          <w:shd w:val="clear" w:color="auto" w:fill="FFFFFF"/>
        </w:rPr>
      </w:pPr>
      <w:r>
        <w:rPr>
          <w:shd w:val="clear" w:color="auto" w:fill="FFFFFF"/>
        </w:rPr>
        <w:t>The model is different than Decision Trees since it is instance based and doesn't try and produce a model of the data (instead just polling k training data points that are nearest the queried point to see which class they fit into). Since there is no underlying model, this means that KNN can better represent irregular decision boundaries (since there is no need for a very complex equation to have been modeled) but this is a two edged sword since outliers can skew the boundary or create an area of false positives behind the primary boundary.</w:t>
      </w:r>
    </w:p>
    <w:p w14:paraId="0244A5C8" w14:textId="0E6E55F6" w:rsidR="00D5238B" w:rsidRDefault="00D5238B" w:rsidP="00D5238B">
      <w:pPr>
        <w:pStyle w:val="Heading3"/>
        <w:rPr>
          <w:rFonts w:eastAsia="Times New Roman"/>
        </w:rPr>
      </w:pPr>
      <w:r w:rsidRPr="00D5238B">
        <w:rPr>
          <w:rFonts w:eastAsia="Times New Roman"/>
        </w:rPr>
        <w:t>Given what you know about the data so far, why did you choose this model to apply?</w:t>
      </w:r>
    </w:p>
    <w:p w14:paraId="39E47BCF" w14:textId="51534252" w:rsidR="00D5238B" w:rsidRDefault="00D5238B" w:rsidP="00D5238B">
      <w:pPr>
        <w:rPr>
          <w:shd w:val="clear" w:color="auto" w:fill="FFFFFF"/>
        </w:rPr>
      </w:pPr>
      <w:proofErr w:type="spellStart"/>
      <w:r>
        <w:rPr>
          <w:shd w:val="clear" w:color="auto" w:fill="FFFFFF"/>
        </w:rPr>
        <w:t>Scikit's</w:t>
      </w:r>
      <w:proofErr w:type="spellEnd"/>
      <w:r>
        <w:rPr>
          <w:shd w:val="clear" w:color="auto" w:fill="FFFFFF"/>
        </w:rPr>
        <w:t xml:space="preserve"> documentation indicates that KNN has been applied in a large number of situations successfully where other models may have difficulty approximating a function to model the data.</w:t>
      </w:r>
    </w:p>
    <w:tbl>
      <w:tblPr>
        <w:tblW w:w="9656" w:type="dxa"/>
        <w:tblLook w:val="04A0" w:firstRow="1" w:lastRow="0" w:firstColumn="1" w:lastColumn="0" w:noHBand="0" w:noVBand="1"/>
      </w:tblPr>
      <w:tblGrid>
        <w:gridCol w:w="1610"/>
        <w:gridCol w:w="1440"/>
        <w:gridCol w:w="1440"/>
        <w:gridCol w:w="1890"/>
        <w:gridCol w:w="1980"/>
        <w:gridCol w:w="1296"/>
      </w:tblGrid>
      <w:tr w:rsidR="00D5238B" w:rsidRPr="00D5238B" w14:paraId="265CFEA5" w14:textId="77777777" w:rsidTr="00D5238B">
        <w:trPr>
          <w:trHeight w:val="300"/>
        </w:trPr>
        <w:tc>
          <w:tcPr>
            <w:tcW w:w="1610" w:type="dxa"/>
            <w:tcBorders>
              <w:top w:val="single" w:sz="8" w:space="0" w:color="000000"/>
              <w:left w:val="single" w:sz="8" w:space="0" w:color="000000"/>
              <w:bottom w:val="single" w:sz="8" w:space="0" w:color="000000"/>
              <w:right w:val="single" w:sz="8" w:space="0" w:color="000000"/>
            </w:tcBorders>
            <w:shd w:val="clear" w:color="FFC000" w:fill="FFC000"/>
            <w:vAlign w:val="center"/>
            <w:hideMark/>
          </w:tcPr>
          <w:p w14:paraId="5A577942" w14:textId="569A5ACA" w:rsidR="00D5238B" w:rsidRPr="00D5238B" w:rsidRDefault="00D5238B" w:rsidP="00D5238B">
            <w:pPr>
              <w:spacing w:after="0" w:line="240" w:lineRule="auto"/>
              <w:jc w:val="center"/>
              <w:rPr>
                <w:rFonts w:ascii="Arial" w:eastAsia="Times New Roman" w:hAnsi="Arial" w:cs="Arial"/>
                <w:b/>
                <w:bCs/>
                <w:color w:val="FFFFFF"/>
              </w:rPr>
            </w:pPr>
            <w:r w:rsidRPr="00730416">
              <w:rPr>
                <w:rFonts w:ascii="Arial" w:eastAsia="Times New Roman" w:hAnsi="Arial" w:cs="Arial"/>
                <w:b/>
                <w:bCs/>
                <w:color w:val="FFFFFF"/>
              </w:rPr>
              <w:t>Training Size</w:t>
            </w:r>
          </w:p>
        </w:tc>
        <w:tc>
          <w:tcPr>
            <w:tcW w:w="1440" w:type="dxa"/>
            <w:tcBorders>
              <w:top w:val="single" w:sz="8" w:space="0" w:color="000000"/>
              <w:left w:val="single" w:sz="8" w:space="0" w:color="000000"/>
              <w:bottom w:val="single" w:sz="8" w:space="0" w:color="000000"/>
              <w:right w:val="single" w:sz="8" w:space="0" w:color="000000"/>
            </w:tcBorders>
            <w:shd w:val="clear" w:color="FFC000" w:fill="FFC000"/>
            <w:vAlign w:val="center"/>
            <w:hideMark/>
          </w:tcPr>
          <w:p w14:paraId="68D3C851" w14:textId="7CA2AADB" w:rsidR="00D5238B" w:rsidRPr="00D5238B" w:rsidRDefault="00D5238B" w:rsidP="00D5238B">
            <w:pPr>
              <w:spacing w:after="0" w:line="240" w:lineRule="auto"/>
              <w:jc w:val="center"/>
              <w:rPr>
                <w:rFonts w:ascii="Arial" w:eastAsia="Times New Roman" w:hAnsi="Arial" w:cs="Arial"/>
                <w:b/>
                <w:bCs/>
                <w:color w:val="FFFFFF"/>
              </w:rPr>
            </w:pPr>
            <w:r w:rsidRPr="00730416">
              <w:rPr>
                <w:rFonts w:ascii="Arial" w:eastAsia="Times New Roman" w:hAnsi="Arial" w:cs="Arial"/>
                <w:b/>
                <w:bCs/>
                <w:color w:val="FFFFFF"/>
              </w:rPr>
              <w:t>Train Time</w:t>
            </w:r>
          </w:p>
        </w:tc>
        <w:tc>
          <w:tcPr>
            <w:tcW w:w="1440" w:type="dxa"/>
            <w:tcBorders>
              <w:top w:val="single" w:sz="8" w:space="0" w:color="000000"/>
              <w:left w:val="single" w:sz="8" w:space="0" w:color="000000"/>
              <w:bottom w:val="single" w:sz="8" w:space="0" w:color="000000"/>
              <w:right w:val="single" w:sz="8" w:space="0" w:color="000000"/>
            </w:tcBorders>
            <w:shd w:val="clear" w:color="FFC000" w:fill="FFC000"/>
            <w:vAlign w:val="center"/>
            <w:hideMark/>
          </w:tcPr>
          <w:p w14:paraId="1FB8C87C" w14:textId="0EFD8963" w:rsidR="00D5238B" w:rsidRPr="00D5238B" w:rsidRDefault="00D5238B" w:rsidP="00D5238B">
            <w:pPr>
              <w:spacing w:after="0" w:line="240" w:lineRule="auto"/>
              <w:jc w:val="center"/>
              <w:rPr>
                <w:rFonts w:ascii="Arial" w:eastAsia="Times New Roman" w:hAnsi="Arial" w:cs="Arial"/>
                <w:b/>
                <w:bCs/>
                <w:color w:val="FFFFFF"/>
              </w:rPr>
            </w:pPr>
            <w:r w:rsidRPr="00730416">
              <w:rPr>
                <w:rFonts w:ascii="Arial" w:eastAsia="Times New Roman" w:hAnsi="Arial" w:cs="Arial"/>
                <w:b/>
                <w:bCs/>
                <w:color w:val="FFFFFF"/>
              </w:rPr>
              <w:t>Training F1</w:t>
            </w:r>
          </w:p>
        </w:tc>
        <w:tc>
          <w:tcPr>
            <w:tcW w:w="1890" w:type="dxa"/>
            <w:tcBorders>
              <w:top w:val="single" w:sz="8" w:space="0" w:color="000000"/>
              <w:left w:val="single" w:sz="8" w:space="0" w:color="000000"/>
              <w:bottom w:val="single" w:sz="8" w:space="0" w:color="000000"/>
              <w:right w:val="single" w:sz="8" w:space="0" w:color="000000"/>
            </w:tcBorders>
            <w:shd w:val="clear" w:color="FFC000" w:fill="FFC000"/>
            <w:vAlign w:val="center"/>
            <w:hideMark/>
          </w:tcPr>
          <w:p w14:paraId="0EEFF698" w14:textId="344B3AFE" w:rsidR="00D5238B" w:rsidRPr="00D5238B" w:rsidRDefault="00D5238B" w:rsidP="00D5238B">
            <w:pPr>
              <w:spacing w:after="0" w:line="240" w:lineRule="auto"/>
              <w:jc w:val="center"/>
              <w:rPr>
                <w:rFonts w:ascii="Arial" w:eastAsia="Times New Roman" w:hAnsi="Arial" w:cs="Arial"/>
                <w:b/>
                <w:bCs/>
                <w:color w:val="FFFFFF"/>
              </w:rPr>
            </w:pPr>
            <w:r w:rsidRPr="00730416">
              <w:rPr>
                <w:rFonts w:ascii="Arial" w:eastAsia="Times New Roman" w:hAnsi="Arial" w:cs="Arial"/>
                <w:b/>
                <w:bCs/>
                <w:color w:val="FFFFFF"/>
              </w:rPr>
              <w:t>Train</w:t>
            </w:r>
            <w:r>
              <w:rPr>
                <w:rFonts w:ascii="Arial" w:eastAsia="Times New Roman" w:hAnsi="Arial" w:cs="Arial"/>
                <w:b/>
                <w:bCs/>
                <w:color w:val="FFFFFF"/>
              </w:rPr>
              <w:t>ing</w:t>
            </w:r>
            <w:r w:rsidRPr="00730416">
              <w:rPr>
                <w:rFonts w:ascii="Arial" w:eastAsia="Times New Roman" w:hAnsi="Arial" w:cs="Arial"/>
                <w:b/>
                <w:bCs/>
                <w:color w:val="FFFFFF"/>
              </w:rPr>
              <w:t xml:space="preserve"> Pred</w:t>
            </w:r>
            <w:r>
              <w:rPr>
                <w:rFonts w:ascii="Arial" w:eastAsia="Times New Roman" w:hAnsi="Arial" w:cs="Arial"/>
                <w:b/>
                <w:bCs/>
                <w:color w:val="FFFFFF"/>
              </w:rPr>
              <w:t>iction</w:t>
            </w:r>
            <w:r w:rsidRPr="00730416">
              <w:rPr>
                <w:rFonts w:ascii="Arial" w:eastAsia="Times New Roman" w:hAnsi="Arial" w:cs="Arial"/>
                <w:b/>
                <w:bCs/>
                <w:color w:val="FFFFFF"/>
              </w:rPr>
              <w:t xml:space="preserve"> Time</w:t>
            </w:r>
          </w:p>
        </w:tc>
        <w:tc>
          <w:tcPr>
            <w:tcW w:w="1980" w:type="dxa"/>
            <w:tcBorders>
              <w:top w:val="single" w:sz="8" w:space="0" w:color="000000"/>
              <w:left w:val="single" w:sz="8" w:space="0" w:color="000000"/>
              <w:bottom w:val="single" w:sz="8" w:space="0" w:color="000000"/>
              <w:right w:val="single" w:sz="8" w:space="0" w:color="000000"/>
            </w:tcBorders>
            <w:shd w:val="clear" w:color="FFC000" w:fill="FFC000"/>
            <w:vAlign w:val="center"/>
            <w:hideMark/>
          </w:tcPr>
          <w:p w14:paraId="26D3EBE1" w14:textId="677FB51D" w:rsidR="00D5238B" w:rsidRPr="00D5238B" w:rsidRDefault="00D5238B" w:rsidP="00D5238B">
            <w:pPr>
              <w:spacing w:after="0" w:line="240" w:lineRule="auto"/>
              <w:jc w:val="center"/>
              <w:rPr>
                <w:rFonts w:ascii="Arial" w:eastAsia="Times New Roman" w:hAnsi="Arial" w:cs="Arial"/>
                <w:b/>
                <w:bCs/>
                <w:color w:val="FFFFFF"/>
              </w:rPr>
            </w:pPr>
            <w:r w:rsidRPr="00730416">
              <w:rPr>
                <w:rFonts w:ascii="Arial" w:eastAsia="Times New Roman" w:hAnsi="Arial" w:cs="Arial"/>
                <w:b/>
                <w:bCs/>
                <w:color w:val="FFFFFF"/>
              </w:rPr>
              <w:t>Test Pred</w:t>
            </w:r>
            <w:r>
              <w:rPr>
                <w:rFonts w:ascii="Arial" w:eastAsia="Times New Roman" w:hAnsi="Arial" w:cs="Arial"/>
                <w:b/>
                <w:bCs/>
                <w:color w:val="FFFFFF"/>
              </w:rPr>
              <w:t>iction</w:t>
            </w:r>
            <w:r w:rsidRPr="00730416">
              <w:rPr>
                <w:rFonts w:ascii="Arial" w:eastAsia="Times New Roman" w:hAnsi="Arial" w:cs="Arial"/>
                <w:b/>
                <w:bCs/>
                <w:color w:val="FFFFFF"/>
              </w:rPr>
              <w:t xml:space="preserve"> Time</w:t>
            </w:r>
          </w:p>
        </w:tc>
        <w:tc>
          <w:tcPr>
            <w:tcW w:w="1296" w:type="dxa"/>
            <w:tcBorders>
              <w:top w:val="single" w:sz="8" w:space="0" w:color="000000"/>
              <w:left w:val="single" w:sz="8" w:space="0" w:color="000000"/>
              <w:bottom w:val="single" w:sz="8" w:space="0" w:color="000000"/>
              <w:right w:val="single" w:sz="8" w:space="0" w:color="000000"/>
            </w:tcBorders>
            <w:shd w:val="clear" w:color="FFC000" w:fill="FFC000"/>
            <w:vAlign w:val="center"/>
            <w:hideMark/>
          </w:tcPr>
          <w:p w14:paraId="2B0CD53B" w14:textId="187AEFB5" w:rsidR="00D5238B" w:rsidRPr="00D5238B" w:rsidRDefault="00D5238B" w:rsidP="00D5238B">
            <w:pPr>
              <w:spacing w:after="0" w:line="240" w:lineRule="auto"/>
              <w:jc w:val="center"/>
              <w:rPr>
                <w:rFonts w:ascii="Arial" w:eastAsia="Times New Roman" w:hAnsi="Arial" w:cs="Arial"/>
                <w:b/>
                <w:bCs/>
                <w:color w:val="FFFFFF"/>
              </w:rPr>
            </w:pPr>
            <w:r w:rsidRPr="00730416">
              <w:rPr>
                <w:rFonts w:ascii="Arial" w:eastAsia="Times New Roman" w:hAnsi="Arial" w:cs="Arial"/>
                <w:b/>
                <w:bCs/>
                <w:color w:val="FFFFFF"/>
              </w:rPr>
              <w:t>Test F1</w:t>
            </w:r>
          </w:p>
        </w:tc>
      </w:tr>
      <w:tr w:rsidR="00D5238B" w:rsidRPr="00D5238B" w14:paraId="3F2B4D4C" w14:textId="77777777" w:rsidTr="00D5238B">
        <w:trPr>
          <w:trHeight w:val="300"/>
        </w:trPr>
        <w:tc>
          <w:tcPr>
            <w:tcW w:w="1610" w:type="dxa"/>
            <w:tcBorders>
              <w:top w:val="single" w:sz="8" w:space="0" w:color="000000"/>
              <w:left w:val="single" w:sz="8" w:space="0" w:color="000000"/>
              <w:bottom w:val="single" w:sz="8" w:space="0" w:color="000000"/>
              <w:right w:val="single" w:sz="8" w:space="0" w:color="000000"/>
            </w:tcBorders>
            <w:shd w:val="clear" w:color="D9D9D9" w:fill="D9D9D9"/>
            <w:vAlign w:val="center"/>
            <w:hideMark/>
          </w:tcPr>
          <w:p w14:paraId="58A1BAFC" w14:textId="77777777" w:rsidR="00D5238B" w:rsidRPr="00D5238B" w:rsidRDefault="00D5238B" w:rsidP="00D5238B">
            <w:pPr>
              <w:spacing w:after="0" w:line="240" w:lineRule="auto"/>
              <w:ind w:firstLineChars="200" w:firstLine="440"/>
              <w:rPr>
                <w:rFonts w:ascii="Arial" w:eastAsia="Times New Roman" w:hAnsi="Arial" w:cs="Arial"/>
                <w:color w:val="000000"/>
              </w:rPr>
            </w:pPr>
            <w:r w:rsidRPr="00D5238B">
              <w:rPr>
                <w:rFonts w:ascii="Arial" w:eastAsia="Times New Roman" w:hAnsi="Arial" w:cs="Arial"/>
                <w:color w:val="000000"/>
              </w:rPr>
              <w:t>100</w:t>
            </w:r>
          </w:p>
        </w:tc>
        <w:tc>
          <w:tcPr>
            <w:tcW w:w="1440" w:type="dxa"/>
            <w:tcBorders>
              <w:top w:val="single" w:sz="8" w:space="0" w:color="000000"/>
              <w:left w:val="single" w:sz="8" w:space="0" w:color="000000"/>
              <w:bottom w:val="single" w:sz="8" w:space="0" w:color="000000"/>
              <w:right w:val="single" w:sz="8" w:space="0" w:color="000000"/>
            </w:tcBorders>
            <w:shd w:val="clear" w:color="D9D9D9" w:fill="D9D9D9"/>
            <w:vAlign w:val="center"/>
            <w:hideMark/>
          </w:tcPr>
          <w:p w14:paraId="4F8F347B" w14:textId="77777777" w:rsidR="00D5238B" w:rsidRPr="00D5238B" w:rsidRDefault="00D5238B" w:rsidP="00D5238B">
            <w:pPr>
              <w:spacing w:after="0" w:line="240" w:lineRule="auto"/>
              <w:rPr>
                <w:rFonts w:ascii="Arial" w:eastAsia="Times New Roman" w:hAnsi="Arial" w:cs="Arial"/>
                <w:color w:val="000000"/>
              </w:rPr>
            </w:pPr>
            <w:r w:rsidRPr="00D5238B">
              <w:rPr>
                <w:rFonts w:ascii="Arial" w:eastAsia="Times New Roman" w:hAnsi="Arial" w:cs="Arial"/>
                <w:color w:val="000000"/>
              </w:rPr>
              <w:t>0.016</w:t>
            </w:r>
          </w:p>
        </w:tc>
        <w:tc>
          <w:tcPr>
            <w:tcW w:w="1440" w:type="dxa"/>
            <w:tcBorders>
              <w:top w:val="single" w:sz="8" w:space="0" w:color="000000"/>
              <w:left w:val="single" w:sz="8" w:space="0" w:color="000000"/>
              <w:bottom w:val="single" w:sz="8" w:space="0" w:color="000000"/>
              <w:right w:val="single" w:sz="8" w:space="0" w:color="000000"/>
            </w:tcBorders>
            <w:shd w:val="clear" w:color="D9D9D9" w:fill="D9D9D9"/>
            <w:vAlign w:val="center"/>
            <w:hideMark/>
          </w:tcPr>
          <w:p w14:paraId="43DD31D8" w14:textId="77777777" w:rsidR="00D5238B" w:rsidRPr="00D5238B" w:rsidRDefault="00D5238B" w:rsidP="00D5238B">
            <w:pPr>
              <w:spacing w:after="0" w:line="240" w:lineRule="auto"/>
              <w:rPr>
                <w:rFonts w:ascii="Arial" w:eastAsia="Times New Roman" w:hAnsi="Arial" w:cs="Arial"/>
                <w:color w:val="000000"/>
              </w:rPr>
            </w:pPr>
            <w:r w:rsidRPr="00D5238B">
              <w:rPr>
                <w:rFonts w:ascii="Arial" w:eastAsia="Times New Roman" w:hAnsi="Arial" w:cs="Arial"/>
                <w:color w:val="000000"/>
              </w:rPr>
              <w:t>0.839506</w:t>
            </w:r>
          </w:p>
        </w:tc>
        <w:tc>
          <w:tcPr>
            <w:tcW w:w="1890" w:type="dxa"/>
            <w:tcBorders>
              <w:top w:val="single" w:sz="8" w:space="0" w:color="000000"/>
              <w:left w:val="single" w:sz="8" w:space="0" w:color="000000"/>
              <w:bottom w:val="single" w:sz="8" w:space="0" w:color="000000"/>
              <w:right w:val="single" w:sz="8" w:space="0" w:color="000000"/>
            </w:tcBorders>
            <w:shd w:val="clear" w:color="D9D9D9" w:fill="D9D9D9"/>
            <w:vAlign w:val="center"/>
            <w:hideMark/>
          </w:tcPr>
          <w:p w14:paraId="17CDF92C" w14:textId="77777777" w:rsidR="00D5238B" w:rsidRPr="00D5238B" w:rsidRDefault="00D5238B" w:rsidP="00D5238B">
            <w:pPr>
              <w:spacing w:after="0" w:line="240" w:lineRule="auto"/>
              <w:rPr>
                <w:rFonts w:ascii="Arial" w:eastAsia="Times New Roman" w:hAnsi="Arial" w:cs="Arial"/>
                <w:color w:val="000000"/>
              </w:rPr>
            </w:pPr>
            <w:r w:rsidRPr="00D5238B">
              <w:rPr>
                <w:rFonts w:ascii="Arial" w:eastAsia="Times New Roman" w:hAnsi="Arial" w:cs="Arial"/>
                <w:color w:val="000000"/>
              </w:rPr>
              <w:t>0</w:t>
            </w:r>
          </w:p>
        </w:tc>
        <w:tc>
          <w:tcPr>
            <w:tcW w:w="1980" w:type="dxa"/>
            <w:tcBorders>
              <w:top w:val="single" w:sz="8" w:space="0" w:color="000000"/>
              <w:left w:val="single" w:sz="8" w:space="0" w:color="000000"/>
              <w:bottom w:val="single" w:sz="8" w:space="0" w:color="000000"/>
              <w:right w:val="single" w:sz="8" w:space="0" w:color="000000"/>
            </w:tcBorders>
            <w:shd w:val="clear" w:color="D9D9D9" w:fill="D9D9D9"/>
            <w:vAlign w:val="center"/>
            <w:hideMark/>
          </w:tcPr>
          <w:p w14:paraId="53DCCE52" w14:textId="77777777" w:rsidR="00D5238B" w:rsidRPr="00D5238B" w:rsidRDefault="00D5238B" w:rsidP="00D5238B">
            <w:pPr>
              <w:spacing w:after="0" w:line="240" w:lineRule="auto"/>
              <w:rPr>
                <w:rFonts w:ascii="Arial" w:eastAsia="Times New Roman" w:hAnsi="Arial" w:cs="Arial"/>
                <w:color w:val="000000"/>
              </w:rPr>
            </w:pPr>
            <w:r w:rsidRPr="00D5238B">
              <w:rPr>
                <w:rFonts w:ascii="Arial" w:eastAsia="Times New Roman" w:hAnsi="Arial" w:cs="Arial"/>
                <w:color w:val="000000"/>
              </w:rPr>
              <w:t>0</w:t>
            </w:r>
          </w:p>
        </w:tc>
        <w:tc>
          <w:tcPr>
            <w:tcW w:w="1296" w:type="dxa"/>
            <w:tcBorders>
              <w:top w:val="single" w:sz="8" w:space="0" w:color="000000"/>
              <w:left w:val="single" w:sz="8" w:space="0" w:color="000000"/>
              <w:bottom w:val="single" w:sz="8" w:space="0" w:color="000000"/>
              <w:right w:val="single" w:sz="8" w:space="0" w:color="000000"/>
            </w:tcBorders>
            <w:shd w:val="clear" w:color="D9D9D9" w:fill="D9D9D9"/>
            <w:vAlign w:val="center"/>
            <w:hideMark/>
          </w:tcPr>
          <w:p w14:paraId="58E4089D" w14:textId="77777777" w:rsidR="00D5238B" w:rsidRPr="00D5238B" w:rsidRDefault="00D5238B" w:rsidP="00D5238B">
            <w:pPr>
              <w:spacing w:after="0" w:line="240" w:lineRule="auto"/>
              <w:rPr>
                <w:rFonts w:ascii="Arial" w:eastAsia="Times New Roman" w:hAnsi="Arial" w:cs="Arial"/>
                <w:color w:val="000000"/>
              </w:rPr>
            </w:pPr>
            <w:r w:rsidRPr="00D5238B">
              <w:rPr>
                <w:rFonts w:ascii="Arial" w:eastAsia="Times New Roman" w:hAnsi="Arial" w:cs="Arial"/>
                <w:color w:val="000000"/>
              </w:rPr>
              <w:t>0.75</w:t>
            </w:r>
          </w:p>
        </w:tc>
      </w:tr>
      <w:tr w:rsidR="00D5238B" w:rsidRPr="00D5238B" w14:paraId="00972240" w14:textId="77777777" w:rsidTr="00D5238B">
        <w:trPr>
          <w:trHeight w:val="300"/>
        </w:trPr>
        <w:tc>
          <w:tcPr>
            <w:tcW w:w="161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B41236A" w14:textId="77777777" w:rsidR="00D5238B" w:rsidRPr="00D5238B" w:rsidRDefault="00D5238B" w:rsidP="00D5238B">
            <w:pPr>
              <w:spacing w:after="0" w:line="240" w:lineRule="auto"/>
              <w:ind w:firstLineChars="200" w:firstLine="440"/>
              <w:rPr>
                <w:rFonts w:ascii="Arial" w:eastAsia="Times New Roman" w:hAnsi="Arial" w:cs="Arial"/>
                <w:color w:val="000000"/>
              </w:rPr>
            </w:pPr>
            <w:r w:rsidRPr="00D5238B">
              <w:rPr>
                <w:rFonts w:ascii="Arial" w:eastAsia="Times New Roman" w:hAnsi="Arial" w:cs="Arial"/>
                <w:color w:val="000000"/>
              </w:rPr>
              <w:t>200</w:t>
            </w:r>
          </w:p>
        </w:tc>
        <w:tc>
          <w:tcPr>
            <w:tcW w:w="1440" w:type="dxa"/>
            <w:tcBorders>
              <w:top w:val="nil"/>
              <w:left w:val="nil"/>
              <w:bottom w:val="single" w:sz="8" w:space="0" w:color="000000"/>
              <w:right w:val="single" w:sz="8" w:space="0" w:color="000000"/>
            </w:tcBorders>
            <w:shd w:val="clear" w:color="auto" w:fill="auto"/>
            <w:vAlign w:val="center"/>
            <w:hideMark/>
          </w:tcPr>
          <w:p w14:paraId="0CF88C4D" w14:textId="77777777" w:rsidR="00D5238B" w:rsidRPr="00D5238B" w:rsidRDefault="00D5238B" w:rsidP="00D5238B">
            <w:pPr>
              <w:spacing w:after="0" w:line="240" w:lineRule="auto"/>
              <w:rPr>
                <w:rFonts w:ascii="Arial" w:eastAsia="Times New Roman" w:hAnsi="Arial" w:cs="Arial"/>
                <w:color w:val="000000"/>
              </w:rPr>
            </w:pPr>
            <w:r w:rsidRPr="00D5238B">
              <w:rPr>
                <w:rFonts w:ascii="Arial" w:eastAsia="Times New Roman" w:hAnsi="Arial" w:cs="Arial"/>
                <w:color w:val="000000"/>
              </w:rPr>
              <w:t>0</w:t>
            </w:r>
          </w:p>
        </w:tc>
        <w:tc>
          <w:tcPr>
            <w:tcW w:w="1440" w:type="dxa"/>
            <w:tcBorders>
              <w:top w:val="nil"/>
              <w:left w:val="nil"/>
              <w:bottom w:val="single" w:sz="8" w:space="0" w:color="000000"/>
              <w:right w:val="single" w:sz="8" w:space="0" w:color="000000"/>
            </w:tcBorders>
            <w:shd w:val="clear" w:color="auto" w:fill="auto"/>
            <w:vAlign w:val="center"/>
            <w:hideMark/>
          </w:tcPr>
          <w:p w14:paraId="362B23F0" w14:textId="77777777" w:rsidR="00D5238B" w:rsidRPr="00D5238B" w:rsidRDefault="00D5238B" w:rsidP="00D5238B">
            <w:pPr>
              <w:spacing w:after="0" w:line="240" w:lineRule="auto"/>
              <w:rPr>
                <w:rFonts w:ascii="Arial" w:eastAsia="Times New Roman" w:hAnsi="Arial" w:cs="Arial"/>
                <w:color w:val="000000"/>
              </w:rPr>
            </w:pPr>
            <w:r w:rsidRPr="00D5238B">
              <w:rPr>
                <w:rFonts w:ascii="Arial" w:eastAsia="Times New Roman" w:hAnsi="Arial" w:cs="Arial"/>
                <w:color w:val="000000"/>
              </w:rPr>
              <w:t>0.843137</w:t>
            </w:r>
          </w:p>
        </w:tc>
        <w:tc>
          <w:tcPr>
            <w:tcW w:w="1890" w:type="dxa"/>
            <w:tcBorders>
              <w:top w:val="nil"/>
              <w:left w:val="nil"/>
              <w:bottom w:val="single" w:sz="8" w:space="0" w:color="000000"/>
              <w:right w:val="single" w:sz="8" w:space="0" w:color="000000"/>
            </w:tcBorders>
            <w:shd w:val="clear" w:color="auto" w:fill="auto"/>
            <w:vAlign w:val="center"/>
            <w:hideMark/>
          </w:tcPr>
          <w:p w14:paraId="300E9058" w14:textId="77777777" w:rsidR="00D5238B" w:rsidRPr="00D5238B" w:rsidRDefault="00D5238B" w:rsidP="00D5238B">
            <w:pPr>
              <w:spacing w:after="0" w:line="240" w:lineRule="auto"/>
              <w:rPr>
                <w:rFonts w:ascii="Arial" w:eastAsia="Times New Roman" w:hAnsi="Arial" w:cs="Arial"/>
                <w:color w:val="000000"/>
              </w:rPr>
            </w:pPr>
            <w:r w:rsidRPr="00D5238B">
              <w:rPr>
                <w:rFonts w:ascii="Arial" w:eastAsia="Times New Roman" w:hAnsi="Arial" w:cs="Arial"/>
                <w:color w:val="000000"/>
              </w:rPr>
              <w:t>0</w:t>
            </w:r>
          </w:p>
        </w:tc>
        <w:tc>
          <w:tcPr>
            <w:tcW w:w="1980" w:type="dxa"/>
            <w:tcBorders>
              <w:top w:val="nil"/>
              <w:left w:val="nil"/>
              <w:bottom w:val="single" w:sz="8" w:space="0" w:color="000000"/>
              <w:right w:val="single" w:sz="8" w:space="0" w:color="000000"/>
            </w:tcBorders>
            <w:shd w:val="clear" w:color="auto" w:fill="auto"/>
            <w:vAlign w:val="center"/>
            <w:hideMark/>
          </w:tcPr>
          <w:p w14:paraId="39C457DC" w14:textId="77777777" w:rsidR="00D5238B" w:rsidRPr="00D5238B" w:rsidRDefault="00D5238B" w:rsidP="00D5238B">
            <w:pPr>
              <w:spacing w:after="0" w:line="240" w:lineRule="auto"/>
              <w:rPr>
                <w:rFonts w:ascii="Arial" w:eastAsia="Times New Roman" w:hAnsi="Arial" w:cs="Arial"/>
                <w:color w:val="000000"/>
              </w:rPr>
            </w:pPr>
            <w:r w:rsidRPr="00D5238B">
              <w:rPr>
                <w:rFonts w:ascii="Arial" w:eastAsia="Times New Roman" w:hAnsi="Arial" w:cs="Arial"/>
                <w:color w:val="000000"/>
              </w:rPr>
              <w:t>0</w:t>
            </w:r>
          </w:p>
        </w:tc>
        <w:tc>
          <w:tcPr>
            <w:tcW w:w="1296"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C6B6F3C" w14:textId="77777777" w:rsidR="00D5238B" w:rsidRPr="00D5238B" w:rsidRDefault="00D5238B" w:rsidP="00D5238B">
            <w:pPr>
              <w:spacing w:after="0" w:line="240" w:lineRule="auto"/>
              <w:rPr>
                <w:rFonts w:ascii="Arial" w:eastAsia="Times New Roman" w:hAnsi="Arial" w:cs="Arial"/>
                <w:color w:val="000000"/>
              </w:rPr>
            </w:pPr>
            <w:r w:rsidRPr="00D5238B">
              <w:rPr>
                <w:rFonts w:ascii="Arial" w:eastAsia="Times New Roman" w:hAnsi="Arial" w:cs="Arial"/>
                <w:color w:val="000000"/>
              </w:rPr>
              <w:t>0.751773</w:t>
            </w:r>
          </w:p>
        </w:tc>
      </w:tr>
      <w:tr w:rsidR="00D5238B" w:rsidRPr="00D5238B" w14:paraId="1846E9B8" w14:textId="77777777" w:rsidTr="00D5238B">
        <w:trPr>
          <w:trHeight w:val="288"/>
        </w:trPr>
        <w:tc>
          <w:tcPr>
            <w:tcW w:w="1610" w:type="dxa"/>
            <w:tcBorders>
              <w:top w:val="single" w:sz="8" w:space="0" w:color="000000"/>
              <w:left w:val="single" w:sz="8" w:space="0" w:color="000000"/>
              <w:bottom w:val="single" w:sz="8" w:space="0" w:color="000000"/>
              <w:right w:val="single" w:sz="8" w:space="0" w:color="000000"/>
            </w:tcBorders>
            <w:shd w:val="clear" w:color="D9D9D9" w:fill="D9D9D9"/>
            <w:vAlign w:val="center"/>
            <w:hideMark/>
          </w:tcPr>
          <w:p w14:paraId="41098F5F" w14:textId="77777777" w:rsidR="00D5238B" w:rsidRPr="00D5238B" w:rsidRDefault="00D5238B" w:rsidP="00D5238B">
            <w:pPr>
              <w:spacing w:after="0" w:line="240" w:lineRule="auto"/>
              <w:ind w:firstLineChars="200" w:firstLine="440"/>
              <w:rPr>
                <w:rFonts w:ascii="Arial" w:eastAsia="Times New Roman" w:hAnsi="Arial" w:cs="Arial"/>
                <w:color w:val="000000"/>
              </w:rPr>
            </w:pPr>
            <w:r w:rsidRPr="00D5238B">
              <w:rPr>
                <w:rFonts w:ascii="Arial" w:eastAsia="Times New Roman" w:hAnsi="Arial" w:cs="Arial"/>
                <w:color w:val="000000"/>
              </w:rPr>
              <w:t>300</w:t>
            </w:r>
          </w:p>
        </w:tc>
        <w:tc>
          <w:tcPr>
            <w:tcW w:w="1440" w:type="dxa"/>
            <w:tcBorders>
              <w:top w:val="single" w:sz="8" w:space="0" w:color="000000"/>
              <w:left w:val="single" w:sz="8" w:space="0" w:color="000000"/>
              <w:bottom w:val="single" w:sz="8" w:space="0" w:color="000000"/>
              <w:right w:val="single" w:sz="8" w:space="0" w:color="000000"/>
            </w:tcBorders>
            <w:shd w:val="clear" w:color="D9D9D9" w:fill="D9D9D9"/>
            <w:vAlign w:val="center"/>
            <w:hideMark/>
          </w:tcPr>
          <w:p w14:paraId="26CE0A1A" w14:textId="77777777" w:rsidR="00D5238B" w:rsidRPr="00D5238B" w:rsidRDefault="00D5238B" w:rsidP="00D5238B">
            <w:pPr>
              <w:spacing w:after="0" w:line="240" w:lineRule="auto"/>
              <w:rPr>
                <w:rFonts w:ascii="Arial" w:eastAsia="Times New Roman" w:hAnsi="Arial" w:cs="Arial"/>
                <w:color w:val="000000"/>
              </w:rPr>
            </w:pPr>
            <w:r w:rsidRPr="00D5238B">
              <w:rPr>
                <w:rFonts w:ascii="Arial" w:eastAsia="Times New Roman" w:hAnsi="Arial" w:cs="Arial"/>
                <w:color w:val="000000"/>
              </w:rPr>
              <w:t>0</w:t>
            </w:r>
          </w:p>
        </w:tc>
        <w:tc>
          <w:tcPr>
            <w:tcW w:w="1440" w:type="dxa"/>
            <w:tcBorders>
              <w:top w:val="single" w:sz="8" w:space="0" w:color="000000"/>
              <w:left w:val="single" w:sz="8" w:space="0" w:color="000000"/>
              <w:bottom w:val="single" w:sz="8" w:space="0" w:color="000000"/>
              <w:right w:val="single" w:sz="8" w:space="0" w:color="000000"/>
            </w:tcBorders>
            <w:shd w:val="clear" w:color="D9D9D9" w:fill="D9D9D9"/>
            <w:vAlign w:val="center"/>
            <w:hideMark/>
          </w:tcPr>
          <w:p w14:paraId="49665D8A" w14:textId="77777777" w:rsidR="00D5238B" w:rsidRPr="00D5238B" w:rsidRDefault="00D5238B" w:rsidP="00D5238B">
            <w:pPr>
              <w:spacing w:after="0" w:line="240" w:lineRule="auto"/>
              <w:rPr>
                <w:rFonts w:ascii="Arial" w:eastAsia="Times New Roman" w:hAnsi="Arial" w:cs="Arial"/>
                <w:color w:val="000000"/>
              </w:rPr>
            </w:pPr>
            <w:r w:rsidRPr="00D5238B">
              <w:rPr>
                <w:rFonts w:ascii="Arial" w:eastAsia="Times New Roman" w:hAnsi="Arial" w:cs="Arial"/>
                <w:color w:val="000000"/>
              </w:rPr>
              <w:t>0.824561</w:t>
            </w:r>
          </w:p>
        </w:tc>
        <w:tc>
          <w:tcPr>
            <w:tcW w:w="1890" w:type="dxa"/>
            <w:tcBorders>
              <w:top w:val="single" w:sz="8" w:space="0" w:color="000000"/>
              <w:left w:val="single" w:sz="8" w:space="0" w:color="000000"/>
              <w:bottom w:val="single" w:sz="8" w:space="0" w:color="000000"/>
              <w:right w:val="single" w:sz="8" w:space="0" w:color="000000"/>
            </w:tcBorders>
            <w:shd w:val="clear" w:color="D9D9D9" w:fill="D9D9D9"/>
            <w:vAlign w:val="center"/>
            <w:hideMark/>
          </w:tcPr>
          <w:p w14:paraId="771F45A8" w14:textId="77777777" w:rsidR="00D5238B" w:rsidRPr="00D5238B" w:rsidRDefault="00D5238B" w:rsidP="00D5238B">
            <w:pPr>
              <w:spacing w:after="0" w:line="240" w:lineRule="auto"/>
              <w:rPr>
                <w:rFonts w:ascii="Arial" w:eastAsia="Times New Roman" w:hAnsi="Arial" w:cs="Arial"/>
                <w:color w:val="000000"/>
              </w:rPr>
            </w:pPr>
            <w:r w:rsidRPr="00D5238B">
              <w:rPr>
                <w:rFonts w:ascii="Arial" w:eastAsia="Times New Roman" w:hAnsi="Arial" w:cs="Arial"/>
                <w:color w:val="000000"/>
              </w:rPr>
              <w:t>0</w:t>
            </w:r>
          </w:p>
        </w:tc>
        <w:tc>
          <w:tcPr>
            <w:tcW w:w="1980" w:type="dxa"/>
            <w:tcBorders>
              <w:top w:val="single" w:sz="8" w:space="0" w:color="000000"/>
              <w:left w:val="single" w:sz="8" w:space="0" w:color="000000"/>
              <w:bottom w:val="single" w:sz="8" w:space="0" w:color="000000"/>
              <w:right w:val="single" w:sz="8" w:space="0" w:color="000000"/>
            </w:tcBorders>
            <w:shd w:val="clear" w:color="D9D9D9" w:fill="D9D9D9"/>
            <w:vAlign w:val="center"/>
            <w:hideMark/>
          </w:tcPr>
          <w:p w14:paraId="05C025A9" w14:textId="77777777" w:rsidR="00D5238B" w:rsidRPr="00D5238B" w:rsidRDefault="00D5238B" w:rsidP="00D5238B">
            <w:pPr>
              <w:spacing w:after="0" w:line="240" w:lineRule="auto"/>
              <w:rPr>
                <w:rFonts w:ascii="Arial" w:eastAsia="Times New Roman" w:hAnsi="Arial" w:cs="Arial"/>
                <w:color w:val="000000"/>
              </w:rPr>
            </w:pPr>
            <w:r w:rsidRPr="00D5238B">
              <w:rPr>
                <w:rFonts w:ascii="Arial" w:eastAsia="Times New Roman" w:hAnsi="Arial" w:cs="Arial"/>
                <w:color w:val="000000"/>
              </w:rPr>
              <w:t>0.016</w:t>
            </w:r>
          </w:p>
        </w:tc>
        <w:tc>
          <w:tcPr>
            <w:tcW w:w="1296" w:type="dxa"/>
            <w:tcBorders>
              <w:top w:val="single" w:sz="8" w:space="0" w:color="000000"/>
              <w:left w:val="single" w:sz="8" w:space="0" w:color="000000"/>
              <w:bottom w:val="single" w:sz="8" w:space="0" w:color="000000"/>
              <w:right w:val="single" w:sz="8" w:space="0" w:color="000000"/>
            </w:tcBorders>
            <w:shd w:val="clear" w:color="D9D9D9" w:fill="D9D9D9"/>
            <w:vAlign w:val="center"/>
            <w:hideMark/>
          </w:tcPr>
          <w:p w14:paraId="37717FF7" w14:textId="77777777" w:rsidR="00D5238B" w:rsidRPr="00D5238B" w:rsidRDefault="00D5238B" w:rsidP="00D5238B">
            <w:pPr>
              <w:spacing w:after="0" w:line="240" w:lineRule="auto"/>
              <w:rPr>
                <w:rFonts w:ascii="Arial" w:eastAsia="Times New Roman" w:hAnsi="Arial" w:cs="Arial"/>
                <w:color w:val="000000"/>
              </w:rPr>
            </w:pPr>
            <w:r w:rsidRPr="00D5238B">
              <w:rPr>
                <w:rFonts w:ascii="Arial" w:eastAsia="Times New Roman" w:hAnsi="Arial" w:cs="Arial"/>
                <w:color w:val="000000"/>
              </w:rPr>
              <w:t>0.731343</w:t>
            </w:r>
          </w:p>
        </w:tc>
      </w:tr>
    </w:tbl>
    <w:p w14:paraId="02242EA4" w14:textId="77777777" w:rsidR="00D5238B" w:rsidRPr="00D5238B" w:rsidRDefault="00D5238B" w:rsidP="00D5238B"/>
    <w:p w14:paraId="526461EE" w14:textId="1203CBD3" w:rsidR="00D5238B" w:rsidRDefault="00D5238B" w:rsidP="00D5238B">
      <w:pPr>
        <w:pStyle w:val="Heading2"/>
      </w:pPr>
      <w:r>
        <w:lastRenderedPageBreak/>
        <w:t>Linear SVC</w:t>
      </w:r>
    </w:p>
    <w:p w14:paraId="78F9A513" w14:textId="77777777" w:rsidR="00D5238B" w:rsidRDefault="00D5238B" w:rsidP="00D5238B">
      <w:pPr>
        <w:pStyle w:val="Heading3"/>
        <w:rPr>
          <w:rFonts w:eastAsia="Times New Roman"/>
        </w:rPr>
      </w:pPr>
      <w:r w:rsidRPr="00D5238B">
        <w:rPr>
          <w:rFonts w:eastAsia="Times New Roman"/>
        </w:rPr>
        <w:t>What is the theoretical O(n) time &amp; space complexity in terms of input size?</w:t>
      </w:r>
    </w:p>
    <w:p w14:paraId="5949932D" w14:textId="77777777" w:rsidR="00D5238B" w:rsidRDefault="00D5238B" w:rsidP="00D5238B">
      <w:pPr>
        <w:pStyle w:val="Heading3"/>
        <w:rPr>
          <w:rFonts w:asciiTheme="minorHAnsi" w:eastAsiaTheme="minorHAnsi" w:hAnsiTheme="minorHAnsi" w:cstheme="minorBidi"/>
          <w:color w:val="auto"/>
          <w:sz w:val="22"/>
          <w:szCs w:val="22"/>
          <w:shd w:val="clear" w:color="auto" w:fill="FFFFFF"/>
        </w:rPr>
      </w:pPr>
      <w:r w:rsidRPr="00D5238B">
        <w:rPr>
          <w:rFonts w:asciiTheme="minorHAnsi" w:eastAsiaTheme="minorHAnsi" w:hAnsiTheme="minorHAnsi" w:cstheme="minorBidi"/>
          <w:color w:val="auto"/>
          <w:sz w:val="22"/>
          <w:szCs w:val="22"/>
          <w:shd w:val="clear" w:color="auto" w:fill="FFFFFF"/>
        </w:rPr>
        <w:t xml:space="preserve">According to scikit-learns documentation, the computational complexity of their implementation is between </w:t>
      </w:r>
      <w:proofErr w:type="gramStart"/>
      <w:r w:rsidRPr="00D5238B">
        <w:rPr>
          <w:rFonts w:asciiTheme="minorHAnsi" w:eastAsiaTheme="minorHAnsi" w:hAnsiTheme="minorHAnsi" w:cstheme="minorBidi"/>
          <w:color w:val="auto"/>
          <w:sz w:val="22"/>
          <w:szCs w:val="22"/>
          <w:shd w:val="clear" w:color="auto" w:fill="FFFFFF"/>
        </w:rPr>
        <w:t>O(</w:t>
      </w:r>
      <w:proofErr w:type="gramEnd"/>
      <w:r w:rsidRPr="00D5238B">
        <w:rPr>
          <w:rFonts w:asciiTheme="minorHAnsi" w:eastAsiaTheme="minorHAnsi" w:hAnsiTheme="minorHAnsi" w:cstheme="minorBidi"/>
          <w:color w:val="auto"/>
          <w:sz w:val="22"/>
          <w:szCs w:val="22"/>
          <w:shd w:val="clear" w:color="auto" w:fill="FFFFFF"/>
        </w:rPr>
        <w:t xml:space="preserve">f x n²) and O(f x n³) depending on the dataset. The choice of kernel could also influence the computational cost of creating the hyperplane. The query cost should be constant since the query is simply being checked against the hyperplane.  </w:t>
      </w:r>
    </w:p>
    <w:p w14:paraId="2EA2EDBA" w14:textId="6C74D62E" w:rsidR="00D5238B" w:rsidRDefault="00D5238B" w:rsidP="00D5238B">
      <w:pPr>
        <w:pStyle w:val="Heading3"/>
        <w:rPr>
          <w:rFonts w:eastAsia="Times New Roman"/>
        </w:rPr>
      </w:pPr>
      <w:r w:rsidRPr="00D5238B">
        <w:rPr>
          <w:rFonts w:eastAsia="Times New Roman"/>
        </w:rPr>
        <w:t>What are the general applications of this model? What are its strengths and weaknesses?</w:t>
      </w:r>
    </w:p>
    <w:p w14:paraId="21088F47" w14:textId="703DCB38" w:rsidR="00D5238B" w:rsidRDefault="00D5238B" w:rsidP="00D5238B">
      <w:r>
        <w:t xml:space="preserve">Since the model creates a hyperplane that optimizes the separation space between the labeled groups, the groups need to be separable in a feature plane (although it doesn't need to be linear depending on the kernel.) </w:t>
      </w:r>
    </w:p>
    <w:p w14:paraId="5579974C" w14:textId="606D4F10" w:rsidR="00D5238B" w:rsidRPr="00D5238B" w:rsidRDefault="00D5238B" w:rsidP="00D5238B">
      <w:r>
        <w:t>The model is sensitive to scaled features and so it's important when optimizing to pre-scale them where there is a lot of variation (if one feature is price of a home while another is the square footage, the price would likely have a disproportionate effect since it's on a larger scale.</w:t>
      </w:r>
    </w:p>
    <w:p w14:paraId="3E9BF3CF" w14:textId="76A017E9" w:rsidR="00D5238B" w:rsidRDefault="00D5238B" w:rsidP="00D5238B">
      <w:pPr>
        <w:pStyle w:val="Heading3"/>
        <w:rPr>
          <w:rFonts w:eastAsia="Times New Roman"/>
        </w:rPr>
      </w:pPr>
      <w:r w:rsidRPr="00D5238B">
        <w:rPr>
          <w:rFonts w:eastAsia="Times New Roman"/>
        </w:rPr>
        <w:t>Given what you know about the data so far, why did you choose this model to apply?</w:t>
      </w:r>
    </w:p>
    <w:p w14:paraId="36AF2A61" w14:textId="4B8D5DE6" w:rsidR="00D5238B" w:rsidRPr="00D5238B" w:rsidRDefault="00D5238B" w:rsidP="00D5238B">
      <w:r w:rsidRPr="00D5238B">
        <w:t>The model works by finding the best dividing plane between the classes and since we are trying to find a dividing plane between the features to predict which students are in danger of failing, it’s worth exploring the model.</w:t>
      </w:r>
    </w:p>
    <w:tbl>
      <w:tblPr>
        <w:tblW w:w="9620" w:type="dxa"/>
        <w:tblLook w:val="04A0" w:firstRow="1" w:lastRow="0" w:firstColumn="1" w:lastColumn="0" w:noHBand="0" w:noVBand="1"/>
      </w:tblPr>
      <w:tblGrid>
        <w:gridCol w:w="1520"/>
        <w:gridCol w:w="1440"/>
        <w:gridCol w:w="1440"/>
        <w:gridCol w:w="1980"/>
        <w:gridCol w:w="1890"/>
        <w:gridCol w:w="1350"/>
      </w:tblGrid>
      <w:tr w:rsidR="00D5238B" w:rsidRPr="00D5238B" w14:paraId="5576CC1A" w14:textId="77777777" w:rsidTr="00D5238B">
        <w:trPr>
          <w:trHeight w:val="300"/>
        </w:trPr>
        <w:tc>
          <w:tcPr>
            <w:tcW w:w="1520" w:type="dxa"/>
            <w:tcBorders>
              <w:top w:val="single" w:sz="8" w:space="0" w:color="000000"/>
              <w:left w:val="single" w:sz="8" w:space="0" w:color="000000"/>
              <w:bottom w:val="single" w:sz="8" w:space="0" w:color="000000"/>
              <w:right w:val="single" w:sz="8" w:space="0" w:color="000000"/>
            </w:tcBorders>
            <w:shd w:val="clear" w:color="FFC000" w:fill="FFC000"/>
            <w:vAlign w:val="center"/>
            <w:hideMark/>
          </w:tcPr>
          <w:p w14:paraId="0909FDF9" w14:textId="48796063" w:rsidR="00D5238B" w:rsidRPr="00D5238B" w:rsidRDefault="00D5238B" w:rsidP="00D5238B">
            <w:pPr>
              <w:spacing w:after="0" w:line="240" w:lineRule="auto"/>
              <w:jc w:val="center"/>
              <w:rPr>
                <w:rFonts w:ascii="Arial" w:eastAsia="Times New Roman" w:hAnsi="Arial" w:cs="Arial"/>
                <w:b/>
                <w:bCs/>
                <w:color w:val="FFFFFF"/>
              </w:rPr>
            </w:pPr>
            <w:r w:rsidRPr="00730416">
              <w:rPr>
                <w:rFonts w:ascii="Arial" w:eastAsia="Times New Roman" w:hAnsi="Arial" w:cs="Arial"/>
                <w:b/>
                <w:bCs/>
                <w:color w:val="FFFFFF"/>
              </w:rPr>
              <w:t>Training Size</w:t>
            </w:r>
          </w:p>
        </w:tc>
        <w:tc>
          <w:tcPr>
            <w:tcW w:w="1440" w:type="dxa"/>
            <w:tcBorders>
              <w:top w:val="single" w:sz="8" w:space="0" w:color="000000"/>
              <w:left w:val="single" w:sz="8" w:space="0" w:color="000000"/>
              <w:bottom w:val="single" w:sz="8" w:space="0" w:color="000000"/>
              <w:right w:val="single" w:sz="8" w:space="0" w:color="000000"/>
            </w:tcBorders>
            <w:shd w:val="clear" w:color="FFC000" w:fill="FFC000"/>
            <w:vAlign w:val="center"/>
            <w:hideMark/>
          </w:tcPr>
          <w:p w14:paraId="5F60F6AC" w14:textId="352F6EB0" w:rsidR="00D5238B" w:rsidRPr="00D5238B" w:rsidRDefault="00D5238B" w:rsidP="00D5238B">
            <w:pPr>
              <w:spacing w:after="0" w:line="240" w:lineRule="auto"/>
              <w:jc w:val="center"/>
              <w:rPr>
                <w:rFonts w:ascii="Arial" w:eastAsia="Times New Roman" w:hAnsi="Arial" w:cs="Arial"/>
                <w:b/>
                <w:bCs/>
                <w:color w:val="FFFFFF"/>
              </w:rPr>
            </w:pPr>
            <w:r w:rsidRPr="00730416">
              <w:rPr>
                <w:rFonts w:ascii="Arial" w:eastAsia="Times New Roman" w:hAnsi="Arial" w:cs="Arial"/>
                <w:b/>
                <w:bCs/>
                <w:color w:val="FFFFFF"/>
              </w:rPr>
              <w:t>Train Time</w:t>
            </w:r>
          </w:p>
        </w:tc>
        <w:tc>
          <w:tcPr>
            <w:tcW w:w="1440" w:type="dxa"/>
            <w:tcBorders>
              <w:top w:val="single" w:sz="8" w:space="0" w:color="000000"/>
              <w:left w:val="single" w:sz="8" w:space="0" w:color="000000"/>
              <w:bottom w:val="single" w:sz="8" w:space="0" w:color="000000"/>
              <w:right w:val="single" w:sz="8" w:space="0" w:color="000000"/>
            </w:tcBorders>
            <w:shd w:val="clear" w:color="FFC000" w:fill="FFC000"/>
            <w:vAlign w:val="center"/>
            <w:hideMark/>
          </w:tcPr>
          <w:p w14:paraId="25E40DB0" w14:textId="21934B24" w:rsidR="00D5238B" w:rsidRPr="00D5238B" w:rsidRDefault="00D5238B" w:rsidP="00D5238B">
            <w:pPr>
              <w:spacing w:after="0" w:line="240" w:lineRule="auto"/>
              <w:jc w:val="center"/>
              <w:rPr>
                <w:rFonts w:ascii="Arial" w:eastAsia="Times New Roman" w:hAnsi="Arial" w:cs="Arial"/>
                <w:b/>
                <w:bCs/>
                <w:color w:val="FFFFFF"/>
              </w:rPr>
            </w:pPr>
            <w:r w:rsidRPr="00730416">
              <w:rPr>
                <w:rFonts w:ascii="Arial" w:eastAsia="Times New Roman" w:hAnsi="Arial" w:cs="Arial"/>
                <w:b/>
                <w:bCs/>
                <w:color w:val="FFFFFF"/>
              </w:rPr>
              <w:t>Training F1</w:t>
            </w:r>
          </w:p>
        </w:tc>
        <w:tc>
          <w:tcPr>
            <w:tcW w:w="1980" w:type="dxa"/>
            <w:tcBorders>
              <w:top w:val="single" w:sz="8" w:space="0" w:color="000000"/>
              <w:left w:val="single" w:sz="8" w:space="0" w:color="000000"/>
              <w:bottom w:val="single" w:sz="8" w:space="0" w:color="000000"/>
              <w:right w:val="single" w:sz="8" w:space="0" w:color="000000"/>
            </w:tcBorders>
            <w:shd w:val="clear" w:color="FFC000" w:fill="FFC000"/>
            <w:vAlign w:val="center"/>
            <w:hideMark/>
          </w:tcPr>
          <w:p w14:paraId="38EDCD50" w14:textId="34998299" w:rsidR="00D5238B" w:rsidRPr="00D5238B" w:rsidRDefault="00D5238B" w:rsidP="00D5238B">
            <w:pPr>
              <w:spacing w:after="0" w:line="240" w:lineRule="auto"/>
              <w:jc w:val="center"/>
              <w:rPr>
                <w:rFonts w:ascii="Arial" w:eastAsia="Times New Roman" w:hAnsi="Arial" w:cs="Arial"/>
                <w:b/>
                <w:bCs/>
                <w:color w:val="FFFFFF"/>
              </w:rPr>
            </w:pPr>
            <w:r w:rsidRPr="00730416">
              <w:rPr>
                <w:rFonts w:ascii="Arial" w:eastAsia="Times New Roman" w:hAnsi="Arial" w:cs="Arial"/>
                <w:b/>
                <w:bCs/>
                <w:color w:val="FFFFFF"/>
              </w:rPr>
              <w:t>Train</w:t>
            </w:r>
            <w:r>
              <w:rPr>
                <w:rFonts w:ascii="Arial" w:eastAsia="Times New Roman" w:hAnsi="Arial" w:cs="Arial"/>
                <w:b/>
                <w:bCs/>
                <w:color w:val="FFFFFF"/>
              </w:rPr>
              <w:t>ing</w:t>
            </w:r>
            <w:r w:rsidRPr="00730416">
              <w:rPr>
                <w:rFonts w:ascii="Arial" w:eastAsia="Times New Roman" w:hAnsi="Arial" w:cs="Arial"/>
                <w:b/>
                <w:bCs/>
                <w:color w:val="FFFFFF"/>
              </w:rPr>
              <w:t xml:space="preserve"> Pred</w:t>
            </w:r>
            <w:r>
              <w:rPr>
                <w:rFonts w:ascii="Arial" w:eastAsia="Times New Roman" w:hAnsi="Arial" w:cs="Arial"/>
                <w:b/>
                <w:bCs/>
                <w:color w:val="FFFFFF"/>
              </w:rPr>
              <w:t>iction</w:t>
            </w:r>
            <w:r w:rsidRPr="00730416">
              <w:rPr>
                <w:rFonts w:ascii="Arial" w:eastAsia="Times New Roman" w:hAnsi="Arial" w:cs="Arial"/>
                <w:b/>
                <w:bCs/>
                <w:color w:val="FFFFFF"/>
              </w:rPr>
              <w:t xml:space="preserve"> Time</w:t>
            </w:r>
          </w:p>
        </w:tc>
        <w:tc>
          <w:tcPr>
            <w:tcW w:w="1890" w:type="dxa"/>
            <w:tcBorders>
              <w:top w:val="single" w:sz="8" w:space="0" w:color="000000"/>
              <w:left w:val="single" w:sz="8" w:space="0" w:color="000000"/>
              <w:bottom w:val="single" w:sz="8" w:space="0" w:color="000000"/>
              <w:right w:val="single" w:sz="8" w:space="0" w:color="000000"/>
            </w:tcBorders>
            <w:shd w:val="clear" w:color="FFC000" w:fill="FFC000"/>
            <w:vAlign w:val="center"/>
            <w:hideMark/>
          </w:tcPr>
          <w:p w14:paraId="15EA4EA1" w14:textId="64A62F3C" w:rsidR="00D5238B" w:rsidRPr="00D5238B" w:rsidRDefault="00D5238B" w:rsidP="00D5238B">
            <w:pPr>
              <w:spacing w:after="0" w:line="240" w:lineRule="auto"/>
              <w:jc w:val="center"/>
              <w:rPr>
                <w:rFonts w:ascii="Arial" w:eastAsia="Times New Roman" w:hAnsi="Arial" w:cs="Arial"/>
                <w:b/>
                <w:bCs/>
                <w:color w:val="FFFFFF"/>
              </w:rPr>
            </w:pPr>
            <w:r w:rsidRPr="00730416">
              <w:rPr>
                <w:rFonts w:ascii="Arial" w:eastAsia="Times New Roman" w:hAnsi="Arial" w:cs="Arial"/>
                <w:b/>
                <w:bCs/>
                <w:color w:val="FFFFFF"/>
              </w:rPr>
              <w:t>Test Pred</w:t>
            </w:r>
            <w:r>
              <w:rPr>
                <w:rFonts w:ascii="Arial" w:eastAsia="Times New Roman" w:hAnsi="Arial" w:cs="Arial"/>
                <w:b/>
                <w:bCs/>
                <w:color w:val="FFFFFF"/>
              </w:rPr>
              <w:t>iction</w:t>
            </w:r>
            <w:r w:rsidRPr="00730416">
              <w:rPr>
                <w:rFonts w:ascii="Arial" w:eastAsia="Times New Roman" w:hAnsi="Arial" w:cs="Arial"/>
                <w:b/>
                <w:bCs/>
                <w:color w:val="FFFFFF"/>
              </w:rPr>
              <w:t xml:space="preserve"> Time</w:t>
            </w:r>
          </w:p>
        </w:tc>
        <w:tc>
          <w:tcPr>
            <w:tcW w:w="1350" w:type="dxa"/>
            <w:tcBorders>
              <w:top w:val="single" w:sz="8" w:space="0" w:color="000000"/>
              <w:left w:val="single" w:sz="8" w:space="0" w:color="000000"/>
              <w:bottom w:val="single" w:sz="8" w:space="0" w:color="000000"/>
              <w:right w:val="single" w:sz="8" w:space="0" w:color="000000"/>
            </w:tcBorders>
            <w:shd w:val="clear" w:color="FFC000" w:fill="FFC000"/>
            <w:vAlign w:val="center"/>
            <w:hideMark/>
          </w:tcPr>
          <w:p w14:paraId="58D744CA" w14:textId="7A5FB5EC" w:rsidR="00D5238B" w:rsidRPr="00D5238B" w:rsidRDefault="00D5238B" w:rsidP="00D5238B">
            <w:pPr>
              <w:spacing w:after="0" w:line="240" w:lineRule="auto"/>
              <w:jc w:val="center"/>
              <w:rPr>
                <w:rFonts w:ascii="Arial" w:eastAsia="Times New Roman" w:hAnsi="Arial" w:cs="Arial"/>
                <w:b/>
                <w:bCs/>
                <w:color w:val="FFFFFF"/>
              </w:rPr>
            </w:pPr>
            <w:r w:rsidRPr="00730416">
              <w:rPr>
                <w:rFonts w:ascii="Arial" w:eastAsia="Times New Roman" w:hAnsi="Arial" w:cs="Arial"/>
                <w:b/>
                <w:bCs/>
                <w:color w:val="FFFFFF"/>
              </w:rPr>
              <w:t>Test F1</w:t>
            </w:r>
          </w:p>
        </w:tc>
      </w:tr>
      <w:tr w:rsidR="00D5238B" w:rsidRPr="00D5238B" w14:paraId="6DD93CA9" w14:textId="77777777" w:rsidTr="00D5238B">
        <w:trPr>
          <w:trHeight w:val="300"/>
        </w:trPr>
        <w:tc>
          <w:tcPr>
            <w:tcW w:w="1520" w:type="dxa"/>
            <w:tcBorders>
              <w:top w:val="single" w:sz="8" w:space="0" w:color="000000"/>
              <w:left w:val="single" w:sz="8" w:space="0" w:color="000000"/>
              <w:bottom w:val="single" w:sz="8" w:space="0" w:color="000000"/>
              <w:right w:val="single" w:sz="8" w:space="0" w:color="000000"/>
            </w:tcBorders>
            <w:shd w:val="clear" w:color="D9D9D9" w:fill="D9D9D9"/>
            <w:vAlign w:val="center"/>
            <w:hideMark/>
          </w:tcPr>
          <w:p w14:paraId="4980EFAA" w14:textId="77777777" w:rsidR="00D5238B" w:rsidRPr="00D5238B" w:rsidRDefault="00D5238B" w:rsidP="00D5238B">
            <w:pPr>
              <w:spacing w:after="0" w:line="240" w:lineRule="auto"/>
              <w:rPr>
                <w:rFonts w:ascii="Arial" w:eastAsia="Times New Roman" w:hAnsi="Arial" w:cs="Arial"/>
                <w:color w:val="000000"/>
              </w:rPr>
            </w:pPr>
            <w:r w:rsidRPr="00D5238B">
              <w:rPr>
                <w:rFonts w:ascii="Arial" w:eastAsia="Times New Roman" w:hAnsi="Arial" w:cs="Arial"/>
                <w:color w:val="000000"/>
              </w:rPr>
              <w:t>100</w:t>
            </w:r>
          </w:p>
        </w:tc>
        <w:tc>
          <w:tcPr>
            <w:tcW w:w="1440" w:type="dxa"/>
            <w:tcBorders>
              <w:top w:val="single" w:sz="8" w:space="0" w:color="000000"/>
              <w:left w:val="single" w:sz="8" w:space="0" w:color="000000"/>
              <w:bottom w:val="single" w:sz="8" w:space="0" w:color="000000"/>
              <w:right w:val="single" w:sz="8" w:space="0" w:color="000000"/>
            </w:tcBorders>
            <w:shd w:val="clear" w:color="D9D9D9" w:fill="D9D9D9"/>
            <w:vAlign w:val="center"/>
            <w:hideMark/>
          </w:tcPr>
          <w:p w14:paraId="72772E03" w14:textId="77777777" w:rsidR="00D5238B" w:rsidRPr="00D5238B" w:rsidRDefault="00D5238B" w:rsidP="00D5238B">
            <w:pPr>
              <w:spacing w:after="0" w:line="240" w:lineRule="auto"/>
              <w:rPr>
                <w:rFonts w:ascii="Arial" w:eastAsia="Times New Roman" w:hAnsi="Arial" w:cs="Arial"/>
                <w:color w:val="000000"/>
              </w:rPr>
            </w:pPr>
            <w:r w:rsidRPr="00D5238B">
              <w:rPr>
                <w:rFonts w:ascii="Arial" w:eastAsia="Times New Roman" w:hAnsi="Arial" w:cs="Arial"/>
                <w:color w:val="000000"/>
              </w:rPr>
              <w:t>0</w:t>
            </w:r>
          </w:p>
        </w:tc>
        <w:tc>
          <w:tcPr>
            <w:tcW w:w="1440" w:type="dxa"/>
            <w:tcBorders>
              <w:top w:val="single" w:sz="8" w:space="0" w:color="000000"/>
              <w:left w:val="single" w:sz="8" w:space="0" w:color="000000"/>
              <w:bottom w:val="single" w:sz="8" w:space="0" w:color="000000"/>
              <w:right w:val="single" w:sz="8" w:space="0" w:color="000000"/>
            </w:tcBorders>
            <w:shd w:val="clear" w:color="D9D9D9" w:fill="D9D9D9"/>
            <w:vAlign w:val="center"/>
            <w:hideMark/>
          </w:tcPr>
          <w:p w14:paraId="612D2073" w14:textId="77777777" w:rsidR="00D5238B" w:rsidRPr="00D5238B" w:rsidRDefault="00D5238B" w:rsidP="00D5238B">
            <w:pPr>
              <w:spacing w:after="0" w:line="240" w:lineRule="auto"/>
              <w:rPr>
                <w:rFonts w:ascii="Arial" w:eastAsia="Times New Roman" w:hAnsi="Arial" w:cs="Arial"/>
                <w:color w:val="000000"/>
              </w:rPr>
            </w:pPr>
            <w:r w:rsidRPr="00D5238B">
              <w:rPr>
                <w:rFonts w:ascii="Arial" w:eastAsia="Times New Roman" w:hAnsi="Arial" w:cs="Arial"/>
                <w:color w:val="000000"/>
              </w:rPr>
              <w:t>0.837209</w:t>
            </w:r>
          </w:p>
        </w:tc>
        <w:tc>
          <w:tcPr>
            <w:tcW w:w="1980" w:type="dxa"/>
            <w:tcBorders>
              <w:top w:val="single" w:sz="8" w:space="0" w:color="000000"/>
              <w:left w:val="single" w:sz="8" w:space="0" w:color="000000"/>
              <w:bottom w:val="single" w:sz="8" w:space="0" w:color="000000"/>
              <w:right w:val="single" w:sz="8" w:space="0" w:color="000000"/>
            </w:tcBorders>
            <w:shd w:val="clear" w:color="D9D9D9" w:fill="D9D9D9"/>
            <w:vAlign w:val="center"/>
            <w:hideMark/>
          </w:tcPr>
          <w:p w14:paraId="1B42C342" w14:textId="77777777" w:rsidR="00D5238B" w:rsidRPr="00D5238B" w:rsidRDefault="00D5238B" w:rsidP="00D5238B">
            <w:pPr>
              <w:spacing w:after="0" w:line="240" w:lineRule="auto"/>
              <w:rPr>
                <w:rFonts w:ascii="Arial" w:eastAsia="Times New Roman" w:hAnsi="Arial" w:cs="Arial"/>
                <w:color w:val="000000"/>
              </w:rPr>
            </w:pPr>
            <w:r w:rsidRPr="00D5238B">
              <w:rPr>
                <w:rFonts w:ascii="Arial" w:eastAsia="Times New Roman" w:hAnsi="Arial" w:cs="Arial"/>
                <w:color w:val="000000"/>
              </w:rPr>
              <w:t>0</w:t>
            </w:r>
          </w:p>
        </w:tc>
        <w:tc>
          <w:tcPr>
            <w:tcW w:w="1890" w:type="dxa"/>
            <w:tcBorders>
              <w:top w:val="single" w:sz="8" w:space="0" w:color="000000"/>
              <w:left w:val="single" w:sz="8" w:space="0" w:color="000000"/>
              <w:bottom w:val="single" w:sz="8" w:space="0" w:color="000000"/>
              <w:right w:val="single" w:sz="8" w:space="0" w:color="000000"/>
            </w:tcBorders>
            <w:shd w:val="clear" w:color="D9D9D9" w:fill="D9D9D9"/>
            <w:vAlign w:val="center"/>
            <w:hideMark/>
          </w:tcPr>
          <w:p w14:paraId="6B496888" w14:textId="77777777" w:rsidR="00D5238B" w:rsidRPr="00D5238B" w:rsidRDefault="00D5238B" w:rsidP="00D5238B">
            <w:pPr>
              <w:spacing w:after="0" w:line="240" w:lineRule="auto"/>
              <w:rPr>
                <w:rFonts w:ascii="Arial" w:eastAsia="Times New Roman" w:hAnsi="Arial" w:cs="Arial"/>
                <w:color w:val="000000"/>
              </w:rPr>
            </w:pPr>
            <w:r w:rsidRPr="00D5238B">
              <w:rPr>
                <w:rFonts w:ascii="Arial" w:eastAsia="Times New Roman" w:hAnsi="Arial" w:cs="Arial"/>
                <w:color w:val="000000"/>
              </w:rPr>
              <w:t>0</w:t>
            </w:r>
          </w:p>
        </w:tc>
        <w:tc>
          <w:tcPr>
            <w:tcW w:w="1350" w:type="dxa"/>
            <w:tcBorders>
              <w:top w:val="single" w:sz="8" w:space="0" w:color="000000"/>
              <w:left w:val="single" w:sz="8" w:space="0" w:color="000000"/>
              <w:bottom w:val="single" w:sz="8" w:space="0" w:color="000000"/>
              <w:right w:val="single" w:sz="8" w:space="0" w:color="000000"/>
            </w:tcBorders>
            <w:shd w:val="clear" w:color="D9D9D9" w:fill="D9D9D9"/>
            <w:vAlign w:val="center"/>
            <w:hideMark/>
          </w:tcPr>
          <w:p w14:paraId="7A3C1407" w14:textId="77777777" w:rsidR="00D5238B" w:rsidRPr="00D5238B" w:rsidRDefault="00D5238B" w:rsidP="00D5238B">
            <w:pPr>
              <w:spacing w:after="0" w:line="240" w:lineRule="auto"/>
              <w:rPr>
                <w:rFonts w:ascii="Arial" w:eastAsia="Times New Roman" w:hAnsi="Arial" w:cs="Arial"/>
                <w:color w:val="000000"/>
              </w:rPr>
            </w:pPr>
            <w:r w:rsidRPr="00D5238B">
              <w:rPr>
                <w:rFonts w:ascii="Arial" w:eastAsia="Times New Roman" w:hAnsi="Arial" w:cs="Arial"/>
                <w:color w:val="000000"/>
              </w:rPr>
              <w:t>0.774194</w:t>
            </w:r>
          </w:p>
        </w:tc>
      </w:tr>
      <w:tr w:rsidR="00D5238B" w:rsidRPr="00D5238B" w14:paraId="1240B9BF" w14:textId="77777777" w:rsidTr="00D5238B">
        <w:trPr>
          <w:trHeight w:val="300"/>
        </w:trPr>
        <w:tc>
          <w:tcPr>
            <w:tcW w:w="152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1F923CB" w14:textId="77777777" w:rsidR="00D5238B" w:rsidRPr="00D5238B" w:rsidRDefault="00D5238B" w:rsidP="00D5238B">
            <w:pPr>
              <w:spacing w:after="0" w:line="240" w:lineRule="auto"/>
              <w:rPr>
                <w:rFonts w:ascii="Arial" w:eastAsia="Times New Roman" w:hAnsi="Arial" w:cs="Arial"/>
                <w:color w:val="000000"/>
              </w:rPr>
            </w:pPr>
            <w:r w:rsidRPr="00D5238B">
              <w:rPr>
                <w:rFonts w:ascii="Arial" w:eastAsia="Times New Roman" w:hAnsi="Arial" w:cs="Arial"/>
                <w:color w:val="000000"/>
              </w:rPr>
              <w:t>200</w:t>
            </w:r>
          </w:p>
        </w:tc>
        <w:tc>
          <w:tcPr>
            <w:tcW w:w="1440" w:type="dxa"/>
            <w:tcBorders>
              <w:top w:val="nil"/>
              <w:left w:val="nil"/>
              <w:bottom w:val="single" w:sz="8" w:space="0" w:color="000000"/>
              <w:right w:val="single" w:sz="8" w:space="0" w:color="000000"/>
            </w:tcBorders>
            <w:shd w:val="clear" w:color="auto" w:fill="auto"/>
            <w:vAlign w:val="center"/>
            <w:hideMark/>
          </w:tcPr>
          <w:p w14:paraId="0DDEFB17" w14:textId="77777777" w:rsidR="00D5238B" w:rsidRPr="00D5238B" w:rsidRDefault="00D5238B" w:rsidP="00D5238B">
            <w:pPr>
              <w:spacing w:after="0" w:line="240" w:lineRule="auto"/>
              <w:rPr>
                <w:rFonts w:ascii="Arial" w:eastAsia="Times New Roman" w:hAnsi="Arial" w:cs="Arial"/>
                <w:color w:val="000000"/>
              </w:rPr>
            </w:pPr>
            <w:r w:rsidRPr="00D5238B">
              <w:rPr>
                <w:rFonts w:ascii="Arial" w:eastAsia="Times New Roman" w:hAnsi="Arial" w:cs="Arial"/>
                <w:color w:val="000000"/>
              </w:rPr>
              <w:t>0</w:t>
            </w:r>
          </w:p>
        </w:tc>
        <w:tc>
          <w:tcPr>
            <w:tcW w:w="1440" w:type="dxa"/>
            <w:tcBorders>
              <w:top w:val="nil"/>
              <w:left w:val="nil"/>
              <w:bottom w:val="single" w:sz="8" w:space="0" w:color="000000"/>
              <w:right w:val="single" w:sz="8" w:space="0" w:color="000000"/>
            </w:tcBorders>
            <w:shd w:val="clear" w:color="auto" w:fill="auto"/>
            <w:vAlign w:val="center"/>
            <w:hideMark/>
          </w:tcPr>
          <w:p w14:paraId="3E535AC0" w14:textId="77777777" w:rsidR="00D5238B" w:rsidRPr="00D5238B" w:rsidRDefault="00D5238B" w:rsidP="00D5238B">
            <w:pPr>
              <w:spacing w:after="0" w:line="240" w:lineRule="auto"/>
              <w:rPr>
                <w:rFonts w:ascii="Arial" w:eastAsia="Times New Roman" w:hAnsi="Arial" w:cs="Arial"/>
                <w:color w:val="000000"/>
              </w:rPr>
            </w:pPr>
            <w:r w:rsidRPr="00D5238B">
              <w:rPr>
                <w:rFonts w:ascii="Arial" w:eastAsia="Times New Roman" w:hAnsi="Arial" w:cs="Arial"/>
                <w:color w:val="000000"/>
              </w:rPr>
              <w:t>0.820059</w:t>
            </w:r>
          </w:p>
        </w:tc>
        <w:tc>
          <w:tcPr>
            <w:tcW w:w="1980" w:type="dxa"/>
            <w:tcBorders>
              <w:top w:val="nil"/>
              <w:left w:val="nil"/>
              <w:bottom w:val="single" w:sz="8" w:space="0" w:color="000000"/>
              <w:right w:val="single" w:sz="8" w:space="0" w:color="000000"/>
            </w:tcBorders>
            <w:shd w:val="clear" w:color="auto" w:fill="auto"/>
            <w:vAlign w:val="center"/>
            <w:hideMark/>
          </w:tcPr>
          <w:p w14:paraId="1ECD56D6" w14:textId="77777777" w:rsidR="00D5238B" w:rsidRPr="00D5238B" w:rsidRDefault="00D5238B" w:rsidP="00D5238B">
            <w:pPr>
              <w:spacing w:after="0" w:line="240" w:lineRule="auto"/>
              <w:rPr>
                <w:rFonts w:ascii="Arial" w:eastAsia="Times New Roman" w:hAnsi="Arial" w:cs="Arial"/>
                <w:color w:val="000000"/>
              </w:rPr>
            </w:pPr>
            <w:r w:rsidRPr="00D5238B">
              <w:rPr>
                <w:rFonts w:ascii="Arial" w:eastAsia="Times New Roman" w:hAnsi="Arial" w:cs="Arial"/>
                <w:color w:val="000000"/>
              </w:rPr>
              <w:t>0</w:t>
            </w:r>
          </w:p>
        </w:tc>
        <w:tc>
          <w:tcPr>
            <w:tcW w:w="1890" w:type="dxa"/>
            <w:tcBorders>
              <w:top w:val="nil"/>
              <w:left w:val="nil"/>
              <w:bottom w:val="single" w:sz="8" w:space="0" w:color="000000"/>
              <w:right w:val="single" w:sz="8" w:space="0" w:color="000000"/>
            </w:tcBorders>
            <w:shd w:val="clear" w:color="auto" w:fill="auto"/>
            <w:vAlign w:val="center"/>
            <w:hideMark/>
          </w:tcPr>
          <w:p w14:paraId="46891679" w14:textId="77777777" w:rsidR="00D5238B" w:rsidRPr="00D5238B" w:rsidRDefault="00D5238B" w:rsidP="00D5238B">
            <w:pPr>
              <w:spacing w:after="0" w:line="240" w:lineRule="auto"/>
              <w:rPr>
                <w:rFonts w:ascii="Arial" w:eastAsia="Times New Roman" w:hAnsi="Arial" w:cs="Arial"/>
                <w:color w:val="000000"/>
              </w:rPr>
            </w:pPr>
            <w:r w:rsidRPr="00D5238B">
              <w:rPr>
                <w:rFonts w:ascii="Arial" w:eastAsia="Times New Roman" w:hAnsi="Arial" w:cs="Arial"/>
                <w:color w:val="000000"/>
              </w:rPr>
              <w:t>0</w:t>
            </w:r>
          </w:p>
        </w:tc>
        <w:tc>
          <w:tcPr>
            <w:tcW w:w="135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4300BC8" w14:textId="77777777" w:rsidR="00D5238B" w:rsidRPr="00D5238B" w:rsidRDefault="00D5238B" w:rsidP="00D5238B">
            <w:pPr>
              <w:spacing w:after="0" w:line="240" w:lineRule="auto"/>
              <w:rPr>
                <w:rFonts w:ascii="Arial" w:eastAsia="Times New Roman" w:hAnsi="Arial" w:cs="Arial"/>
                <w:color w:val="000000"/>
              </w:rPr>
            </w:pPr>
            <w:r w:rsidRPr="00D5238B">
              <w:rPr>
                <w:rFonts w:ascii="Arial" w:eastAsia="Times New Roman" w:hAnsi="Arial" w:cs="Arial"/>
                <w:color w:val="000000"/>
              </w:rPr>
              <w:t>0.774194</w:t>
            </w:r>
          </w:p>
        </w:tc>
      </w:tr>
      <w:tr w:rsidR="00D5238B" w:rsidRPr="00D5238B" w14:paraId="7DFE6D32" w14:textId="77777777" w:rsidTr="00D5238B">
        <w:trPr>
          <w:trHeight w:val="288"/>
        </w:trPr>
        <w:tc>
          <w:tcPr>
            <w:tcW w:w="1520" w:type="dxa"/>
            <w:tcBorders>
              <w:top w:val="single" w:sz="8" w:space="0" w:color="000000"/>
              <w:left w:val="single" w:sz="8" w:space="0" w:color="000000"/>
              <w:bottom w:val="single" w:sz="8" w:space="0" w:color="000000"/>
              <w:right w:val="single" w:sz="8" w:space="0" w:color="000000"/>
            </w:tcBorders>
            <w:shd w:val="clear" w:color="D9D9D9" w:fill="D9D9D9"/>
            <w:vAlign w:val="center"/>
            <w:hideMark/>
          </w:tcPr>
          <w:p w14:paraId="58228FCE" w14:textId="77777777" w:rsidR="00D5238B" w:rsidRPr="00D5238B" w:rsidRDefault="00D5238B" w:rsidP="00D5238B">
            <w:pPr>
              <w:spacing w:after="0" w:line="240" w:lineRule="auto"/>
              <w:rPr>
                <w:rFonts w:ascii="Arial" w:eastAsia="Times New Roman" w:hAnsi="Arial" w:cs="Arial"/>
                <w:color w:val="000000"/>
              </w:rPr>
            </w:pPr>
            <w:r w:rsidRPr="00D5238B">
              <w:rPr>
                <w:rFonts w:ascii="Arial" w:eastAsia="Times New Roman" w:hAnsi="Arial" w:cs="Arial"/>
                <w:color w:val="000000"/>
              </w:rPr>
              <w:t>300</w:t>
            </w:r>
          </w:p>
        </w:tc>
        <w:tc>
          <w:tcPr>
            <w:tcW w:w="1440" w:type="dxa"/>
            <w:tcBorders>
              <w:top w:val="single" w:sz="8" w:space="0" w:color="000000"/>
              <w:left w:val="single" w:sz="8" w:space="0" w:color="000000"/>
              <w:bottom w:val="single" w:sz="8" w:space="0" w:color="000000"/>
              <w:right w:val="single" w:sz="8" w:space="0" w:color="000000"/>
            </w:tcBorders>
            <w:shd w:val="clear" w:color="D9D9D9" w:fill="D9D9D9"/>
            <w:vAlign w:val="center"/>
            <w:hideMark/>
          </w:tcPr>
          <w:p w14:paraId="40F3AD40" w14:textId="77777777" w:rsidR="00D5238B" w:rsidRPr="00D5238B" w:rsidRDefault="00D5238B" w:rsidP="00D5238B">
            <w:pPr>
              <w:spacing w:after="0" w:line="240" w:lineRule="auto"/>
              <w:rPr>
                <w:rFonts w:ascii="Arial" w:eastAsia="Times New Roman" w:hAnsi="Arial" w:cs="Arial"/>
                <w:color w:val="000000"/>
              </w:rPr>
            </w:pPr>
            <w:r w:rsidRPr="00D5238B">
              <w:rPr>
                <w:rFonts w:ascii="Arial" w:eastAsia="Times New Roman" w:hAnsi="Arial" w:cs="Arial"/>
                <w:color w:val="000000"/>
              </w:rPr>
              <w:t>0.016</w:t>
            </w:r>
          </w:p>
        </w:tc>
        <w:tc>
          <w:tcPr>
            <w:tcW w:w="1440" w:type="dxa"/>
            <w:tcBorders>
              <w:top w:val="single" w:sz="8" w:space="0" w:color="000000"/>
              <w:left w:val="single" w:sz="8" w:space="0" w:color="000000"/>
              <w:bottom w:val="single" w:sz="8" w:space="0" w:color="000000"/>
              <w:right w:val="single" w:sz="8" w:space="0" w:color="000000"/>
            </w:tcBorders>
            <w:shd w:val="clear" w:color="D9D9D9" w:fill="D9D9D9"/>
            <w:vAlign w:val="center"/>
            <w:hideMark/>
          </w:tcPr>
          <w:p w14:paraId="5F4A3ACD" w14:textId="77777777" w:rsidR="00D5238B" w:rsidRPr="00D5238B" w:rsidRDefault="00D5238B" w:rsidP="00D5238B">
            <w:pPr>
              <w:spacing w:after="0" w:line="240" w:lineRule="auto"/>
              <w:rPr>
                <w:rFonts w:ascii="Arial" w:eastAsia="Times New Roman" w:hAnsi="Arial" w:cs="Arial"/>
                <w:color w:val="000000"/>
              </w:rPr>
            </w:pPr>
            <w:r w:rsidRPr="00D5238B">
              <w:rPr>
                <w:rFonts w:ascii="Arial" w:eastAsia="Times New Roman" w:hAnsi="Arial" w:cs="Arial"/>
                <w:color w:val="000000"/>
              </w:rPr>
              <w:t>0.811881</w:t>
            </w:r>
          </w:p>
        </w:tc>
        <w:tc>
          <w:tcPr>
            <w:tcW w:w="1980" w:type="dxa"/>
            <w:tcBorders>
              <w:top w:val="single" w:sz="8" w:space="0" w:color="000000"/>
              <w:left w:val="single" w:sz="8" w:space="0" w:color="000000"/>
              <w:bottom w:val="single" w:sz="8" w:space="0" w:color="000000"/>
              <w:right w:val="single" w:sz="8" w:space="0" w:color="000000"/>
            </w:tcBorders>
            <w:shd w:val="clear" w:color="D9D9D9" w:fill="D9D9D9"/>
            <w:vAlign w:val="center"/>
            <w:hideMark/>
          </w:tcPr>
          <w:p w14:paraId="3DBEC069" w14:textId="77777777" w:rsidR="00D5238B" w:rsidRPr="00D5238B" w:rsidRDefault="00D5238B" w:rsidP="00D5238B">
            <w:pPr>
              <w:spacing w:after="0" w:line="240" w:lineRule="auto"/>
              <w:rPr>
                <w:rFonts w:ascii="Arial" w:eastAsia="Times New Roman" w:hAnsi="Arial" w:cs="Arial"/>
                <w:color w:val="000000"/>
              </w:rPr>
            </w:pPr>
            <w:r w:rsidRPr="00D5238B">
              <w:rPr>
                <w:rFonts w:ascii="Arial" w:eastAsia="Times New Roman" w:hAnsi="Arial" w:cs="Arial"/>
                <w:color w:val="000000"/>
              </w:rPr>
              <w:t>0</w:t>
            </w:r>
          </w:p>
        </w:tc>
        <w:tc>
          <w:tcPr>
            <w:tcW w:w="1890" w:type="dxa"/>
            <w:tcBorders>
              <w:top w:val="single" w:sz="8" w:space="0" w:color="000000"/>
              <w:left w:val="single" w:sz="8" w:space="0" w:color="000000"/>
              <w:bottom w:val="single" w:sz="8" w:space="0" w:color="000000"/>
              <w:right w:val="single" w:sz="8" w:space="0" w:color="000000"/>
            </w:tcBorders>
            <w:shd w:val="clear" w:color="D9D9D9" w:fill="D9D9D9"/>
            <w:vAlign w:val="center"/>
            <w:hideMark/>
          </w:tcPr>
          <w:p w14:paraId="59E8523C" w14:textId="77777777" w:rsidR="00D5238B" w:rsidRPr="00D5238B" w:rsidRDefault="00D5238B" w:rsidP="00D5238B">
            <w:pPr>
              <w:spacing w:after="0" w:line="240" w:lineRule="auto"/>
              <w:rPr>
                <w:rFonts w:ascii="Arial" w:eastAsia="Times New Roman" w:hAnsi="Arial" w:cs="Arial"/>
                <w:color w:val="000000"/>
              </w:rPr>
            </w:pPr>
            <w:r w:rsidRPr="00D5238B">
              <w:rPr>
                <w:rFonts w:ascii="Arial" w:eastAsia="Times New Roman" w:hAnsi="Arial" w:cs="Arial"/>
                <w:color w:val="000000"/>
              </w:rPr>
              <w:t>0</w:t>
            </w:r>
          </w:p>
        </w:tc>
        <w:tc>
          <w:tcPr>
            <w:tcW w:w="1350" w:type="dxa"/>
            <w:tcBorders>
              <w:top w:val="single" w:sz="8" w:space="0" w:color="000000"/>
              <w:left w:val="single" w:sz="8" w:space="0" w:color="000000"/>
              <w:bottom w:val="single" w:sz="8" w:space="0" w:color="000000"/>
              <w:right w:val="single" w:sz="8" w:space="0" w:color="000000"/>
            </w:tcBorders>
            <w:shd w:val="clear" w:color="D9D9D9" w:fill="D9D9D9"/>
            <w:vAlign w:val="center"/>
            <w:hideMark/>
          </w:tcPr>
          <w:p w14:paraId="40A7BCAF" w14:textId="77777777" w:rsidR="00D5238B" w:rsidRPr="00D5238B" w:rsidRDefault="00D5238B" w:rsidP="00D5238B">
            <w:pPr>
              <w:spacing w:after="0" w:line="240" w:lineRule="auto"/>
              <w:rPr>
                <w:rFonts w:ascii="Arial" w:eastAsia="Times New Roman" w:hAnsi="Arial" w:cs="Arial"/>
                <w:color w:val="000000"/>
              </w:rPr>
            </w:pPr>
            <w:r w:rsidRPr="00D5238B">
              <w:rPr>
                <w:rFonts w:ascii="Arial" w:eastAsia="Times New Roman" w:hAnsi="Arial" w:cs="Arial"/>
                <w:color w:val="000000"/>
              </w:rPr>
              <w:t>0.774194</w:t>
            </w:r>
          </w:p>
        </w:tc>
      </w:tr>
    </w:tbl>
    <w:p w14:paraId="1133D63C" w14:textId="77777777" w:rsidR="00D5238B" w:rsidRPr="00D5238B" w:rsidRDefault="00D5238B" w:rsidP="00D5238B"/>
    <w:p w14:paraId="38B12BE5" w14:textId="237C069E" w:rsidR="00730416" w:rsidRDefault="00730416" w:rsidP="00D5238B">
      <w:pPr>
        <w:pStyle w:val="Heading1"/>
        <w:rPr>
          <w:rFonts w:ascii="Helvetica" w:eastAsia="Times New Roman" w:hAnsi="Helvetica" w:cs="Helvetica"/>
          <w:color w:val="303030"/>
          <w:sz w:val="21"/>
          <w:szCs w:val="21"/>
        </w:rPr>
      </w:pPr>
      <w:r>
        <w:t>Choosing the Best Model</w:t>
      </w:r>
    </w:p>
    <w:p w14:paraId="49168D23" w14:textId="77777777" w:rsidR="00D5238B" w:rsidRDefault="00D5238B" w:rsidP="00D5238B">
      <w:r>
        <w:t>The final model selected was a Decision Tree. It had the optimum F1 score in testing (beating both the KNN and SVM models at all training size levels). The decision tree was average in training time but then the fastest in terms of predictions and creates a small model in memory terms. All models had overall excellent prediction performance on even consumer level hardware with none approaching a 1 second run time but the Decision Tree was slightly faster.</w:t>
      </w:r>
    </w:p>
    <w:p w14:paraId="01314FE9" w14:textId="5BB846F2" w:rsidR="00D5238B" w:rsidRDefault="00D5238B" w:rsidP="00D5238B">
      <w:r>
        <w:t>A Decision Tree works by splitting the dataset based on the feature with the highest ability to differentiate between students who are at risk vs. not and splitting the data on that criteria. It then repeats the exercise until it has created a tree of sufficient complexity to differentiate the sample population with an acceptable level of accuracy. As an example, the first split of our tree (illustrated below) is based on if the student's normalized fail rate is above 50%. The students above this mark are then processed separately from those who were below.</w:t>
      </w:r>
    </w:p>
    <w:p w14:paraId="5BD3491A" w14:textId="3467BB78" w:rsidR="00D5238B" w:rsidRDefault="00D5238B" w:rsidP="00D5238B">
      <w:r>
        <w:t xml:space="preserve">As these treatment rules are built, the tree eventually reaches a point where additional splits lead to too small of samples to continue to be accurately generalized to other students. The last node is considered final with the majority of the output labels in it being used as its class (if there are 20 At Risk students and 1 Not at Risk, any student who matches their profile will be considered at-risk.) Once the tree has </w:t>
      </w:r>
      <w:r>
        <w:lastRenderedPageBreak/>
        <w:t>grown to this point the model is complete and can be used to predict the outcome of newly analyzed students. It does this by applying the same rules it has modeled to the new data points and predicts the final class of the last node.</w:t>
      </w:r>
    </w:p>
    <w:p w14:paraId="53A851C6" w14:textId="2FB13759" w:rsidR="00D5238B" w:rsidRDefault="00D5238B" w:rsidP="00D5238B">
      <w:r>
        <w:t>Through the use of both feature selection and parameter tuning, I increased the F1 score from 74.6% on a training sample of 300 to 84.1% which represents a very accurate model even when taking into account both false positive and negative predictions.</w:t>
      </w:r>
    </w:p>
    <w:p w14:paraId="3CA52A33" w14:textId="2750AA57" w:rsidR="00E767DC" w:rsidRDefault="00E767DC" w:rsidP="00D5238B"/>
    <w:p w14:paraId="5CA38DD7" w14:textId="401F8237" w:rsidR="00E767DC" w:rsidRDefault="00E767DC" w:rsidP="00E767DC">
      <w:pPr>
        <w:pStyle w:val="Heading3"/>
      </w:pPr>
      <w:r>
        <w:t>Visualization of Final Model:</w:t>
      </w:r>
    </w:p>
    <w:p w14:paraId="6816A01B" w14:textId="77777777" w:rsidR="00D5238B" w:rsidRPr="00D5238B" w:rsidRDefault="00D5238B" w:rsidP="00D5238B"/>
    <w:p w14:paraId="680766D3" w14:textId="5CFDCF5D" w:rsidR="00730416" w:rsidRDefault="00E767DC">
      <w:pPr>
        <w:rPr>
          <w:rFonts w:asciiTheme="majorHAnsi" w:eastAsiaTheme="majorEastAsia" w:hAnsiTheme="majorHAnsi" w:cstheme="majorBidi"/>
          <w:color w:val="2E74B5" w:themeColor="accent1" w:themeShade="BF"/>
          <w:sz w:val="32"/>
          <w:szCs w:val="32"/>
        </w:rPr>
      </w:pPr>
      <w:bookmarkStart w:id="8" w:name="_GoBack"/>
      <w:r>
        <w:rPr>
          <w:rFonts w:asciiTheme="majorHAnsi" w:eastAsiaTheme="majorEastAsia" w:hAnsiTheme="majorHAnsi" w:cstheme="majorBidi"/>
          <w:noProof/>
          <w:color w:val="2E74B5" w:themeColor="accent1" w:themeShade="BF"/>
          <w:sz w:val="32"/>
          <w:szCs w:val="32"/>
        </w:rPr>
        <w:drawing>
          <wp:inline distT="0" distB="0" distL="0" distR="0" wp14:anchorId="6AB819BD" wp14:editId="10090279">
            <wp:extent cx="5943600" cy="3078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78480"/>
                    </a:xfrm>
                    <a:prstGeom prst="rect">
                      <a:avLst/>
                    </a:prstGeom>
                    <a:noFill/>
                    <a:ln>
                      <a:noFill/>
                    </a:ln>
                  </pic:spPr>
                </pic:pic>
              </a:graphicData>
            </a:graphic>
          </wp:inline>
        </w:drawing>
      </w:r>
      <w:bookmarkEnd w:id="8"/>
    </w:p>
    <w:p w14:paraId="0A1EBE63" w14:textId="77777777" w:rsidR="00E767DC" w:rsidRDefault="00E767DC" w:rsidP="00730416">
      <w:pPr>
        <w:pStyle w:val="Heading1"/>
      </w:pPr>
    </w:p>
    <w:p w14:paraId="6FC40065" w14:textId="77777777" w:rsidR="00E767DC" w:rsidRDefault="00E767DC" w:rsidP="00730416">
      <w:pPr>
        <w:pStyle w:val="Heading1"/>
      </w:pPr>
    </w:p>
    <w:p w14:paraId="56EAB596" w14:textId="587A8819" w:rsidR="00513EF3" w:rsidRDefault="00513EF3" w:rsidP="00730416">
      <w:pPr>
        <w:pStyle w:val="Heading1"/>
      </w:pPr>
      <w:r>
        <w:t>References:</w:t>
      </w:r>
    </w:p>
    <w:p w14:paraId="6F7EC8AE" w14:textId="58A6AF57" w:rsidR="00513EF3" w:rsidRDefault="00513EF3" w:rsidP="006D42D0">
      <w:r>
        <w:t>Scikit-</w:t>
      </w:r>
      <w:proofErr w:type="spellStart"/>
      <w:r>
        <w:t>Learn’s</w:t>
      </w:r>
      <w:proofErr w:type="spellEnd"/>
      <w:r>
        <w:t xml:space="preserve"> documentation: </w:t>
      </w:r>
      <w:hyperlink r:id="rId9" w:history="1">
        <w:r w:rsidRPr="00F3026C">
          <w:rPr>
            <w:rStyle w:val="Hyperlink"/>
          </w:rPr>
          <w:t>http://scikit-learn.org/</w:t>
        </w:r>
      </w:hyperlink>
    </w:p>
    <w:p w14:paraId="1653DA8A" w14:textId="1E7F7D3A" w:rsidR="00513EF3" w:rsidRDefault="00513EF3" w:rsidP="006D42D0">
      <w:r>
        <w:t>Udacity Discussion Forum</w:t>
      </w:r>
      <w:del w:id="9" w:author="Mike Cassell" w:date="2015-12-27T14:51:00Z">
        <w:r w:rsidDel="00A368DD">
          <w:delText>n</w:delText>
        </w:r>
      </w:del>
      <w:r>
        <w:t>s</w:t>
      </w:r>
    </w:p>
    <w:p w14:paraId="279891BE" w14:textId="697BF12E" w:rsidR="00513EF3" w:rsidRPr="006D42D0" w:rsidRDefault="00513EF3" w:rsidP="006D42D0"/>
    <w:sectPr w:rsidR="00513EF3" w:rsidRPr="006D42D0" w:rsidSect="00D5238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8570A"/>
    <w:multiLevelType w:val="multilevel"/>
    <w:tmpl w:val="C206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F5F87"/>
    <w:multiLevelType w:val="multilevel"/>
    <w:tmpl w:val="060C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397F18"/>
    <w:multiLevelType w:val="multilevel"/>
    <w:tmpl w:val="0A84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E050BF"/>
    <w:multiLevelType w:val="multilevel"/>
    <w:tmpl w:val="E0E8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757932"/>
    <w:multiLevelType w:val="multilevel"/>
    <w:tmpl w:val="9314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1366BB"/>
    <w:multiLevelType w:val="multilevel"/>
    <w:tmpl w:val="AC3C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F20122"/>
    <w:multiLevelType w:val="multilevel"/>
    <w:tmpl w:val="5D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A54B4"/>
    <w:multiLevelType w:val="hybridMultilevel"/>
    <w:tmpl w:val="A6D81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AD0CA3"/>
    <w:multiLevelType w:val="hybridMultilevel"/>
    <w:tmpl w:val="D92AC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DA1114"/>
    <w:multiLevelType w:val="multilevel"/>
    <w:tmpl w:val="A1E0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C1648B"/>
    <w:multiLevelType w:val="multilevel"/>
    <w:tmpl w:val="0260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0"/>
  </w:num>
  <w:num w:numId="4">
    <w:abstractNumId w:val="8"/>
  </w:num>
  <w:num w:numId="5">
    <w:abstractNumId w:val="1"/>
  </w:num>
  <w:num w:numId="6">
    <w:abstractNumId w:val="3"/>
  </w:num>
  <w:num w:numId="7">
    <w:abstractNumId w:val="2"/>
  </w:num>
  <w:num w:numId="8">
    <w:abstractNumId w:val="7"/>
  </w:num>
  <w:num w:numId="9">
    <w:abstractNumId w:val="9"/>
  </w:num>
  <w:num w:numId="10">
    <w:abstractNumId w:val="5"/>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ke Cassell">
    <w15:presenceInfo w15:providerId="Windows Live" w15:userId="0a794e57917c47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2D0"/>
    <w:rsid w:val="00185B65"/>
    <w:rsid w:val="001D18E3"/>
    <w:rsid w:val="00253269"/>
    <w:rsid w:val="00273F9B"/>
    <w:rsid w:val="003A47DA"/>
    <w:rsid w:val="00471981"/>
    <w:rsid w:val="00513EF3"/>
    <w:rsid w:val="005B008A"/>
    <w:rsid w:val="00630CD8"/>
    <w:rsid w:val="006D42D0"/>
    <w:rsid w:val="0072455A"/>
    <w:rsid w:val="00730416"/>
    <w:rsid w:val="007B7F63"/>
    <w:rsid w:val="008B0DE3"/>
    <w:rsid w:val="00A368DD"/>
    <w:rsid w:val="00B3175D"/>
    <w:rsid w:val="00C03271"/>
    <w:rsid w:val="00CC7AF0"/>
    <w:rsid w:val="00CF460C"/>
    <w:rsid w:val="00D366CF"/>
    <w:rsid w:val="00D5238B"/>
    <w:rsid w:val="00DC4752"/>
    <w:rsid w:val="00DD0E73"/>
    <w:rsid w:val="00E767DC"/>
    <w:rsid w:val="00FD0ED3"/>
    <w:rsid w:val="00FF4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A43BF"/>
  <w15:chartTrackingRefBased/>
  <w15:docId w15:val="{F62608FE-BDBC-4455-99CD-A20B6E84E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42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04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42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42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2D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6D42D0"/>
    <w:pPr>
      <w:spacing w:after="0" w:line="240" w:lineRule="auto"/>
    </w:pPr>
    <w:rPr>
      <w:rFonts w:eastAsiaTheme="minorEastAsia"/>
    </w:rPr>
  </w:style>
  <w:style w:type="character" w:customStyle="1" w:styleId="NoSpacingChar">
    <w:name w:val="No Spacing Char"/>
    <w:basedOn w:val="DefaultParagraphFont"/>
    <w:link w:val="NoSpacing"/>
    <w:uiPriority w:val="1"/>
    <w:rsid w:val="006D42D0"/>
    <w:rPr>
      <w:rFonts w:eastAsiaTheme="minorEastAsia"/>
    </w:rPr>
  </w:style>
  <w:style w:type="character" w:customStyle="1" w:styleId="Heading1Char">
    <w:name w:val="Heading 1 Char"/>
    <w:basedOn w:val="DefaultParagraphFont"/>
    <w:link w:val="Heading1"/>
    <w:uiPriority w:val="9"/>
    <w:rsid w:val="006D42D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D42D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30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3EF3"/>
    <w:rPr>
      <w:color w:val="0563C1" w:themeColor="hyperlink"/>
      <w:u w:val="single"/>
    </w:rPr>
  </w:style>
  <w:style w:type="paragraph" w:styleId="NormalWeb">
    <w:name w:val="Normal (Web)"/>
    <w:basedOn w:val="Normal"/>
    <w:uiPriority w:val="99"/>
    <w:semiHidden/>
    <w:unhideWhenUsed/>
    <w:rsid w:val="007304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30416"/>
  </w:style>
  <w:style w:type="character" w:styleId="Strong">
    <w:name w:val="Strong"/>
    <w:basedOn w:val="DefaultParagraphFont"/>
    <w:uiPriority w:val="22"/>
    <w:qFormat/>
    <w:rsid w:val="00730416"/>
    <w:rPr>
      <w:b/>
      <w:bCs/>
    </w:rPr>
  </w:style>
  <w:style w:type="paragraph" w:styleId="ListParagraph">
    <w:name w:val="List Paragraph"/>
    <w:basedOn w:val="Normal"/>
    <w:uiPriority w:val="34"/>
    <w:qFormat/>
    <w:rsid w:val="00730416"/>
    <w:pPr>
      <w:ind w:left="720"/>
      <w:contextualSpacing/>
    </w:pPr>
  </w:style>
  <w:style w:type="paragraph" w:styleId="HTMLPreformatted">
    <w:name w:val="HTML Preformatted"/>
    <w:basedOn w:val="Normal"/>
    <w:link w:val="HTMLPreformattedChar"/>
    <w:uiPriority w:val="99"/>
    <w:semiHidden/>
    <w:unhideWhenUsed/>
    <w:rsid w:val="007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041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30416"/>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730416"/>
    <w:rPr>
      <w:i/>
      <w:iCs/>
    </w:rPr>
  </w:style>
  <w:style w:type="paragraph" w:styleId="BalloonText">
    <w:name w:val="Balloon Text"/>
    <w:basedOn w:val="Normal"/>
    <w:link w:val="BalloonTextChar"/>
    <w:uiPriority w:val="99"/>
    <w:semiHidden/>
    <w:unhideWhenUsed/>
    <w:rsid w:val="00CF46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6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66964">
      <w:bodyDiv w:val="1"/>
      <w:marLeft w:val="0"/>
      <w:marRight w:val="0"/>
      <w:marTop w:val="0"/>
      <w:marBottom w:val="0"/>
      <w:divBdr>
        <w:top w:val="none" w:sz="0" w:space="0" w:color="auto"/>
        <w:left w:val="none" w:sz="0" w:space="0" w:color="auto"/>
        <w:bottom w:val="none" w:sz="0" w:space="0" w:color="auto"/>
        <w:right w:val="none" w:sz="0" w:space="0" w:color="auto"/>
      </w:divBdr>
    </w:div>
    <w:div w:id="220404930">
      <w:bodyDiv w:val="1"/>
      <w:marLeft w:val="0"/>
      <w:marRight w:val="0"/>
      <w:marTop w:val="0"/>
      <w:marBottom w:val="0"/>
      <w:divBdr>
        <w:top w:val="none" w:sz="0" w:space="0" w:color="auto"/>
        <w:left w:val="none" w:sz="0" w:space="0" w:color="auto"/>
        <w:bottom w:val="none" w:sz="0" w:space="0" w:color="auto"/>
        <w:right w:val="none" w:sz="0" w:space="0" w:color="auto"/>
      </w:divBdr>
    </w:div>
    <w:div w:id="281888239">
      <w:bodyDiv w:val="1"/>
      <w:marLeft w:val="0"/>
      <w:marRight w:val="0"/>
      <w:marTop w:val="0"/>
      <w:marBottom w:val="0"/>
      <w:divBdr>
        <w:top w:val="none" w:sz="0" w:space="0" w:color="auto"/>
        <w:left w:val="none" w:sz="0" w:space="0" w:color="auto"/>
        <w:bottom w:val="none" w:sz="0" w:space="0" w:color="auto"/>
        <w:right w:val="none" w:sz="0" w:space="0" w:color="auto"/>
      </w:divBdr>
    </w:div>
    <w:div w:id="442924270">
      <w:bodyDiv w:val="1"/>
      <w:marLeft w:val="0"/>
      <w:marRight w:val="0"/>
      <w:marTop w:val="0"/>
      <w:marBottom w:val="0"/>
      <w:divBdr>
        <w:top w:val="none" w:sz="0" w:space="0" w:color="auto"/>
        <w:left w:val="none" w:sz="0" w:space="0" w:color="auto"/>
        <w:bottom w:val="none" w:sz="0" w:space="0" w:color="auto"/>
        <w:right w:val="none" w:sz="0" w:space="0" w:color="auto"/>
      </w:divBdr>
    </w:div>
    <w:div w:id="664673680">
      <w:bodyDiv w:val="1"/>
      <w:marLeft w:val="0"/>
      <w:marRight w:val="0"/>
      <w:marTop w:val="0"/>
      <w:marBottom w:val="0"/>
      <w:divBdr>
        <w:top w:val="none" w:sz="0" w:space="0" w:color="auto"/>
        <w:left w:val="none" w:sz="0" w:space="0" w:color="auto"/>
        <w:bottom w:val="none" w:sz="0" w:space="0" w:color="auto"/>
        <w:right w:val="none" w:sz="0" w:space="0" w:color="auto"/>
      </w:divBdr>
    </w:div>
    <w:div w:id="681585437">
      <w:bodyDiv w:val="1"/>
      <w:marLeft w:val="0"/>
      <w:marRight w:val="0"/>
      <w:marTop w:val="0"/>
      <w:marBottom w:val="0"/>
      <w:divBdr>
        <w:top w:val="none" w:sz="0" w:space="0" w:color="auto"/>
        <w:left w:val="none" w:sz="0" w:space="0" w:color="auto"/>
        <w:bottom w:val="none" w:sz="0" w:space="0" w:color="auto"/>
        <w:right w:val="none" w:sz="0" w:space="0" w:color="auto"/>
      </w:divBdr>
    </w:div>
    <w:div w:id="886916856">
      <w:bodyDiv w:val="1"/>
      <w:marLeft w:val="0"/>
      <w:marRight w:val="0"/>
      <w:marTop w:val="0"/>
      <w:marBottom w:val="0"/>
      <w:divBdr>
        <w:top w:val="none" w:sz="0" w:space="0" w:color="auto"/>
        <w:left w:val="none" w:sz="0" w:space="0" w:color="auto"/>
        <w:bottom w:val="none" w:sz="0" w:space="0" w:color="auto"/>
        <w:right w:val="none" w:sz="0" w:space="0" w:color="auto"/>
      </w:divBdr>
    </w:div>
    <w:div w:id="929853116">
      <w:bodyDiv w:val="1"/>
      <w:marLeft w:val="0"/>
      <w:marRight w:val="0"/>
      <w:marTop w:val="0"/>
      <w:marBottom w:val="0"/>
      <w:divBdr>
        <w:top w:val="none" w:sz="0" w:space="0" w:color="auto"/>
        <w:left w:val="none" w:sz="0" w:space="0" w:color="auto"/>
        <w:bottom w:val="none" w:sz="0" w:space="0" w:color="auto"/>
        <w:right w:val="none" w:sz="0" w:space="0" w:color="auto"/>
      </w:divBdr>
    </w:div>
    <w:div w:id="1130434434">
      <w:bodyDiv w:val="1"/>
      <w:marLeft w:val="0"/>
      <w:marRight w:val="0"/>
      <w:marTop w:val="0"/>
      <w:marBottom w:val="0"/>
      <w:divBdr>
        <w:top w:val="none" w:sz="0" w:space="0" w:color="auto"/>
        <w:left w:val="none" w:sz="0" w:space="0" w:color="auto"/>
        <w:bottom w:val="none" w:sz="0" w:space="0" w:color="auto"/>
        <w:right w:val="none" w:sz="0" w:space="0" w:color="auto"/>
      </w:divBdr>
    </w:div>
    <w:div w:id="1284724947">
      <w:bodyDiv w:val="1"/>
      <w:marLeft w:val="0"/>
      <w:marRight w:val="0"/>
      <w:marTop w:val="0"/>
      <w:marBottom w:val="0"/>
      <w:divBdr>
        <w:top w:val="none" w:sz="0" w:space="0" w:color="auto"/>
        <w:left w:val="none" w:sz="0" w:space="0" w:color="auto"/>
        <w:bottom w:val="none" w:sz="0" w:space="0" w:color="auto"/>
        <w:right w:val="none" w:sz="0" w:space="0" w:color="auto"/>
      </w:divBdr>
    </w:div>
    <w:div w:id="1351949422">
      <w:bodyDiv w:val="1"/>
      <w:marLeft w:val="0"/>
      <w:marRight w:val="0"/>
      <w:marTop w:val="0"/>
      <w:marBottom w:val="0"/>
      <w:divBdr>
        <w:top w:val="none" w:sz="0" w:space="0" w:color="auto"/>
        <w:left w:val="none" w:sz="0" w:space="0" w:color="auto"/>
        <w:bottom w:val="none" w:sz="0" w:space="0" w:color="auto"/>
        <w:right w:val="none" w:sz="0" w:space="0" w:color="auto"/>
      </w:divBdr>
    </w:div>
    <w:div w:id="1507359720">
      <w:bodyDiv w:val="1"/>
      <w:marLeft w:val="0"/>
      <w:marRight w:val="0"/>
      <w:marTop w:val="0"/>
      <w:marBottom w:val="0"/>
      <w:divBdr>
        <w:top w:val="none" w:sz="0" w:space="0" w:color="auto"/>
        <w:left w:val="none" w:sz="0" w:space="0" w:color="auto"/>
        <w:bottom w:val="none" w:sz="0" w:space="0" w:color="auto"/>
        <w:right w:val="none" w:sz="0" w:space="0" w:color="auto"/>
      </w:divBdr>
    </w:div>
    <w:div w:id="1709911644">
      <w:bodyDiv w:val="1"/>
      <w:marLeft w:val="0"/>
      <w:marRight w:val="0"/>
      <w:marTop w:val="0"/>
      <w:marBottom w:val="0"/>
      <w:divBdr>
        <w:top w:val="none" w:sz="0" w:space="0" w:color="auto"/>
        <w:left w:val="none" w:sz="0" w:space="0" w:color="auto"/>
        <w:bottom w:val="none" w:sz="0" w:space="0" w:color="auto"/>
        <w:right w:val="none" w:sz="0" w:space="0" w:color="auto"/>
      </w:divBdr>
    </w:div>
    <w:div w:id="1729910640">
      <w:bodyDiv w:val="1"/>
      <w:marLeft w:val="0"/>
      <w:marRight w:val="0"/>
      <w:marTop w:val="0"/>
      <w:marBottom w:val="0"/>
      <w:divBdr>
        <w:top w:val="none" w:sz="0" w:space="0" w:color="auto"/>
        <w:left w:val="none" w:sz="0" w:space="0" w:color="auto"/>
        <w:bottom w:val="none" w:sz="0" w:space="0" w:color="auto"/>
        <w:right w:val="none" w:sz="0" w:space="0" w:color="auto"/>
      </w:divBdr>
    </w:div>
    <w:div w:id="1861430206">
      <w:bodyDiv w:val="1"/>
      <w:marLeft w:val="0"/>
      <w:marRight w:val="0"/>
      <w:marTop w:val="0"/>
      <w:marBottom w:val="0"/>
      <w:divBdr>
        <w:top w:val="none" w:sz="0" w:space="0" w:color="auto"/>
        <w:left w:val="none" w:sz="0" w:space="0" w:color="auto"/>
        <w:bottom w:val="none" w:sz="0" w:space="0" w:color="auto"/>
        <w:right w:val="none" w:sz="0" w:space="0" w:color="auto"/>
      </w:divBdr>
    </w:div>
    <w:div w:id="208695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ikit-lear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Using machine learning, I created a system to identify students at-risk of failing to enable early targeted intervention.</Abstract>
  <CompanyAddress/>
  <CompanyPhone/>
  <CompanyFax/>
  <CompanyEmail>Mike.Cassell@Rogers.com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Building a Student Intervention System</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Student Intervention System</dc:title>
  <dc:subject>Project 2, Udacity ML Engineer Nanodegree</dc:subject>
  <dc:creator>Mike Cassell</dc:creator>
  <cp:keywords/>
  <dc:description/>
  <cp:lastModifiedBy>Mike Cassell</cp:lastModifiedBy>
  <cp:revision>8</cp:revision>
  <cp:lastPrinted>2015-12-27T19:52:00Z</cp:lastPrinted>
  <dcterms:created xsi:type="dcterms:W3CDTF">2015-12-23T01:27:00Z</dcterms:created>
  <dcterms:modified xsi:type="dcterms:W3CDTF">2015-12-27T19:52:00Z</dcterms:modified>
</cp:coreProperties>
</file>